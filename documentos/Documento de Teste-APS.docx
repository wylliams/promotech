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B4F" w:rsidRDefault="000E3B4F" w:rsidP="000E3B4F">
      <w:pPr>
        <w:pStyle w:val="Normal1"/>
        <w:rPr>
          <w:ins w:id="1" w:author="mine" w:date="2013-03-25T23:34:00Z"/>
        </w:rPr>
      </w:pPr>
      <w:bookmarkStart w:id="2" w:name="_GoBack"/>
      <w:bookmarkEnd w:id="2"/>
    </w:p>
    <w:p w:rsidR="000E3B4F" w:rsidRDefault="000E3B4F" w:rsidP="000E3B4F">
      <w:pPr>
        <w:pStyle w:val="Normal1"/>
        <w:rPr>
          <w:ins w:id="3" w:author="mine" w:date="2013-03-25T23:34:00Z"/>
        </w:rPr>
      </w:pPr>
    </w:p>
    <w:p w:rsidR="000E3B4F" w:rsidRDefault="000E3B4F" w:rsidP="000E3B4F">
      <w:pPr>
        <w:pStyle w:val="Normal1"/>
        <w:rPr>
          <w:ins w:id="4" w:author="mine" w:date="2013-03-25T23:34:00Z"/>
        </w:rPr>
      </w:pPr>
    </w:p>
    <w:p w:rsidR="000E3B4F" w:rsidRDefault="000E3B4F" w:rsidP="000E3B4F">
      <w:pPr>
        <w:pStyle w:val="Normal1"/>
        <w:rPr>
          <w:ins w:id="5" w:author="mine" w:date="2013-03-25T23:34:00Z"/>
        </w:rPr>
      </w:pPr>
    </w:p>
    <w:p w:rsidR="000E3B4F" w:rsidRDefault="000E3B4F" w:rsidP="000E3B4F">
      <w:pPr>
        <w:pStyle w:val="Normal1"/>
        <w:rPr>
          <w:ins w:id="6" w:author="mine" w:date="2013-03-25T23:34:00Z"/>
        </w:rPr>
      </w:pPr>
    </w:p>
    <w:p w:rsidR="000E3B4F" w:rsidRDefault="000E3B4F" w:rsidP="000E3B4F">
      <w:pPr>
        <w:pStyle w:val="Normal1"/>
        <w:rPr>
          <w:ins w:id="7" w:author="mine" w:date="2013-03-25T23:34:00Z"/>
        </w:rPr>
      </w:pPr>
    </w:p>
    <w:p w:rsidR="000E3B4F" w:rsidRDefault="000E3B4F" w:rsidP="000E3B4F">
      <w:pPr>
        <w:pStyle w:val="Normal1"/>
        <w:rPr>
          <w:ins w:id="8" w:author="mine" w:date="2013-03-25T23:34:00Z"/>
        </w:rPr>
      </w:pPr>
    </w:p>
    <w:p w:rsidR="000E3B4F" w:rsidRDefault="000E3B4F" w:rsidP="000E3B4F">
      <w:pPr>
        <w:pStyle w:val="Normal1"/>
        <w:rPr>
          <w:ins w:id="9" w:author="mine" w:date="2013-03-25T23:34:00Z"/>
        </w:rPr>
      </w:pPr>
    </w:p>
    <w:p w:rsidR="000E3B4F" w:rsidRDefault="000E3B4F" w:rsidP="000E3B4F">
      <w:pPr>
        <w:pStyle w:val="Normal1"/>
        <w:rPr>
          <w:ins w:id="10" w:author="mine" w:date="2013-03-25T23:34:00Z"/>
        </w:rPr>
      </w:pPr>
    </w:p>
    <w:p w:rsidR="000E3B4F" w:rsidRDefault="000E3B4F" w:rsidP="000E3B4F">
      <w:pPr>
        <w:pStyle w:val="Normal1"/>
        <w:rPr>
          <w:ins w:id="11" w:author="mine" w:date="2013-03-25T23:34:00Z"/>
        </w:rPr>
      </w:pPr>
    </w:p>
    <w:p w:rsidR="000E3B4F" w:rsidRDefault="000E3B4F" w:rsidP="000E3B4F">
      <w:pPr>
        <w:pStyle w:val="Normal1"/>
        <w:rPr>
          <w:ins w:id="12" w:author="mine" w:date="2013-03-25T23:34:00Z"/>
        </w:rPr>
      </w:pPr>
    </w:p>
    <w:p w:rsidR="000E3B4F" w:rsidRDefault="000E3B4F" w:rsidP="000E3B4F">
      <w:pPr>
        <w:pStyle w:val="Normal1"/>
        <w:rPr>
          <w:ins w:id="13" w:author="mine" w:date="2013-03-25T23:34:00Z"/>
        </w:rPr>
      </w:pPr>
    </w:p>
    <w:p w:rsidR="000E3B4F" w:rsidRDefault="000E3B4F" w:rsidP="000E3B4F">
      <w:pPr>
        <w:pStyle w:val="Normal1"/>
        <w:jc w:val="right"/>
        <w:rPr>
          <w:ins w:id="14" w:author="mine" w:date="2013-03-25T23:34:00Z"/>
        </w:rPr>
      </w:pPr>
      <w:ins w:id="15" w:author="mine" w:date="2013-03-25T23:34:00Z">
        <w:r>
          <w:rPr>
            <w:b/>
            <w:sz w:val="36"/>
          </w:rPr>
          <w:t>Documento de Teste</w:t>
        </w:r>
      </w:ins>
    </w:p>
    <w:p w:rsidR="000E3B4F" w:rsidRDefault="000E3B4F" w:rsidP="000E3B4F">
      <w:pPr>
        <w:pStyle w:val="Normal1"/>
        <w:jc w:val="right"/>
        <w:rPr>
          <w:ins w:id="16" w:author="mine" w:date="2013-03-25T23:34:00Z"/>
        </w:rPr>
      </w:pPr>
      <w:ins w:id="17" w:author="mine" w:date="2013-03-25T23:34:00Z">
        <w:r>
          <w:rPr>
            <w:b/>
            <w:i/>
            <w:sz w:val="36"/>
          </w:rPr>
          <w:t>Promo Tech</w:t>
        </w:r>
      </w:ins>
    </w:p>
    <w:p w:rsidR="000E3B4F" w:rsidRDefault="000E3B4F" w:rsidP="000E3B4F">
      <w:pPr>
        <w:pStyle w:val="Normal1"/>
        <w:jc w:val="right"/>
        <w:rPr>
          <w:ins w:id="18" w:author="mine" w:date="2013-03-25T23:34:00Z"/>
        </w:rPr>
      </w:pPr>
      <w:ins w:id="19" w:author="mine" w:date="2013-03-25T23:34:00Z">
        <w:r>
          <w:rPr>
            <w:b/>
            <w:sz w:val="36"/>
          </w:rPr>
          <w:t>Versão 2</w:t>
        </w:r>
        <w:r>
          <w:rPr>
            <w:b/>
            <w:i/>
            <w:sz w:val="36"/>
          </w:rPr>
          <w:t>.0</w:t>
        </w:r>
      </w:ins>
    </w:p>
    <w:p w:rsidR="000E3B4F" w:rsidRDefault="000E3B4F" w:rsidP="000E3B4F">
      <w:pPr>
        <w:pStyle w:val="Normal1"/>
        <w:jc w:val="right"/>
        <w:rPr>
          <w:ins w:id="20" w:author="mine" w:date="2013-03-25T23:34:00Z"/>
        </w:rPr>
      </w:pPr>
    </w:p>
    <w:p w:rsidR="000E3B4F" w:rsidRDefault="000E3B4F" w:rsidP="000E3B4F">
      <w:pPr>
        <w:pStyle w:val="Normal1"/>
        <w:jc w:val="right"/>
        <w:rPr>
          <w:ins w:id="21" w:author="mine" w:date="2013-03-25T23:34:00Z"/>
        </w:rPr>
      </w:pPr>
    </w:p>
    <w:p w:rsidR="000E3B4F" w:rsidRDefault="000E3B4F" w:rsidP="000E3B4F">
      <w:pPr>
        <w:pStyle w:val="Normal1"/>
        <w:rPr>
          <w:ins w:id="22" w:author="mine" w:date="2013-03-25T23:34:00Z"/>
        </w:rPr>
      </w:pPr>
      <w:ins w:id="23" w:author="mine" w:date="2013-03-25T23:34:00Z">
        <w:r>
          <w:t xml:space="preserve"> </w:t>
        </w:r>
      </w:ins>
    </w:p>
    <w:p w:rsidR="000E3B4F" w:rsidRDefault="000E3B4F" w:rsidP="000E3B4F">
      <w:pPr>
        <w:pStyle w:val="Normal1"/>
        <w:rPr>
          <w:ins w:id="24" w:author="mine" w:date="2013-03-25T23:34:00Z"/>
        </w:rPr>
      </w:pPr>
      <w:ins w:id="25" w:author="mine" w:date="2013-03-25T23:34:00Z">
        <w:r>
          <w:t xml:space="preserve"> </w:t>
        </w:r>
      </w:ins>
    </w:p>
    <w:p w:rsidR="000E3B4F" w:rsidRDefault="000E3B4F" w:rsidP="000E3B4F">
      <w:pPr>
        <w:pStyle w:val="Normal1"/>
        <w:rPr>
          <w:ins w:id="26" w:author="mine" w:date="2013-03-25T23:34:00Z"/>
        </w:rPr>
      </w:pPr>
      <w:ins w:id="27" w:author="mine" w:date="2013-03-25T23:34:00Z">
        <w:r>
          <w:t xml:space="preserve"> </w:t>
        </w:r>
      </w:ins>
    </w:p>
    <w:p w:rsidR="000E3B4F" w:rsidRDefault="000E3B4F" w:rsidP="000E3B4F">
      <w:pPr>
        <w:pStyle w:val="Normal1"/>
        <w:rPr>
          <w:ins w:id="28" w:author="mine" w:date="2013-03-25T23:34:00Z"/>
        </w:rPr>
      </w:pPr>
      <w:ins w:id="29" w:author="mine" w:date="2013-03-25T23:34:00Z">
        <w:r>
          <w:t xml:space="preserve"> </w:t>
        </w:r>
      </w:ins>
    </w:p>
    <w:p w:rsidR="000E3B4F" w:rsidRDefault="000E3B4F" w:rsidP="000E3B4F">
      <w:pPr>
        <w:pStyle w:val="Normal1"/>
        <w:jc w:val="right"/>
        <w:rPr>
          <w:ins w:id="30" w:author="mine" w:date="2013-03-25T23:34:00Z"/>
        </w:rPr>
      </w:pPr>
      <w:ins w:id="31" w:author="mine" w:date="2013-03-25T23:34:00Z">
        <w:r>
          <w:rPr>
            <w:b/>
          </w:rPr>
          <w:t xml:space="preserve"> </w:t>
        </w:r>
      </w:ins>
    </w:p>
    <w:p w:rsidR="000E3B4F" w:rsidRDefault="000E3B4F" w:rsidP="000E3B4F">
      <w:pPr>
        <w:pStyle w:val="Normal1"/>
        <w:jc w:val="right"/>
        <w:rPr>
          <w:ins w:id="32" w:author="mine" w:date="2013-03-25T23:34:00Z"/>
        </w:rPr>
      </w:pPr>
      <w:ins w:id="33" w:author="mine" w:date="2013-03-25T23:34:00Z">
        <w:r>
          <w:rPr>
            <w:b/>
          </w:rPr>
          <w:t xml:space="preserve"> </w:t>
        </w:r>
      </w:ins>
    </w:p>
    <w:p w:rsidR="000E3B4F" w:rsidRDefault="000E3B4F" w:rsidP="000E3B4F">
      <w:pPr>
        <w:pStyle w:val="Normal1"/>
        <w:jc w:val="right"/>
        <w:rPr>
          <w:ins w:id="34" w:author="mine" w:date="2013-03-25T23:34:00Z"/>
        </w:rPr>
      </w:pPr>
      <w:ins w:id="35" w:author="mine" w:date="2013-03-25T23:34:00Z">
        <w:r>
          <w:rPr>
            <w:b/>
          </w:rPr>
          <w:t xml:space="preserve"> </w:t>
        </w:r>
      </w:ins>
    </w:p>
    <w:p w:rsidR="000E3B4F" w:rsidRDefault="000E3B4F" w:rsidP="000E3B4F">
      <w:pPr>
        <w:pStyle w:val="Normal1"/>
        <w:jc w:val="right"/>
        <w:rPr>
          <w:ins w:id="36" w:author="mine" w:date="2013-03-25T23:34:00Z"/>
        </w:rPr>
      </w:pPr>
      <w:ins w:id="37" w:author="mine" w:date="2013-03-25T23:34:00Z">
        <w:r>
          <w:rPr>
            <w:b/>
          </w:rPr>
          <w:t xml:space="preserve"> </w:t>
        </w:r>
      </w:ins>
    </w:p>
    <w:p w:rsidR="000E3B4F" w:rsidRDefault="000E3B4F" w:rsidP="000E3B4F">
      <w:pPr>
        <w:pStyle w:val="Normal1"/>
        <w:jc w:val="right"/>
        <w:rPr>
          <w:ins w:id="38" w:author="mine" w:date="2013-03-25T23:34:00Z"/>
        </w:rPr>
      </w:pPr>
      <w:ins w:id="39" w:author="mine" w:date="2013-03-25T23:34:00Z">
        <w:r>
          <w:rPr>
            <w:b/>
          </w:rPr>
          <w:t>Membros:</w:t>
        </w:r>
      </w:ins>
    </w:p>
    <w:p w:rsidR="000E3B4F" w:rsidRDefault="000E3B4F" w:rsidP="000E3B4F">
      <w:pPr>
        <w:pStyle w:val="Normal1"/>
        <w:jc w:val="right"/>
        <w:rPr>
          <w:ins w:id="40" w:author="mine" w:date="2013-03-25T23:34:00Z"/>
        </w:rPr>
      </w:pPr>
      <w:ins w:id="41" w:author="mine" w:date="2013-03-25T23:34:00Z">
        <w:r>
          <w:rPr>
            <w:b/>
          </w:rPr>
          <w:t xml:space="preserve"> </w:t>
        </w:r>
      </w:ins>
    </w:p>
    <w:p w:rsidR="000E3B4F" w:rsidRDefault="000E3B4F" w:rsidP="000E3B4F">
      <w:pPr>
        <w:pStyle w:val="Normal1"/>
        <w:jc w:val="right"/>
        <w:rPr>
          <w:ins w:id="42" w:author="mine" w:date="2013-03-25T23:34:00Z"/>
        </w:rPr>
      </w:pPr>
      <w:ins w:id="43" w:author="mine" w:date="2013-03-25T23:34:00Z">
        <w:r>
          <w:rPr>
            <w:b/>
          </w:rPr>
          <w:t>Daniel Henrique da Silva</w:t>
        </w:r>
      </w:ins>
    </w:p>
    <w:p w:rsidR="000E3B4F" w:rsidRDefault="000E3B4F" w:rsidP="000E3B4F">
      <w:pPr>
        <w:pStyle w:val="Normal1"/>
        <w:jc w:val="right"/>
        <w:rPr>
          <w:ins w:id="44" w:author="mine" w:date="2013-03-25T23:34:00Z"/>
        </w:rPr>
      </w:pPr>
      <w:ins w:id="45" w:author="mine" w:date="2013-03-25T23:34:00Z">
        <w:r>
          <w:rPr>
            <w:b/>
          </w:rPr>
          <w:t>Maria Camila Soares de Lira</w:t>
        </w:r>
      </w:ins>
    </w:p>
    <w:p w:rsidR="000E3B4F" w:rsidRDefault="000E3B4F" w:rsidP="000E3B4F">
      <w:pPr>
        <w:pStyle w:val="Normal1"/>
        <w:jc w:val="right"/>
        <w:rPr>
          <w:ins w:id="46" w:author="mine" w:date="2013-03-25T23:34:00Z"/>
        </w:rPr>
      </w:pPr>
      <w:ins w:id="47" w:author="mine" w:date="2013-03-25T23:34:00Z">
        <w:r>
          <w:rPr>
            <w:b/>
          </w:rPr>
          <w:t>Priscila dos Santos Araújo</w:t>
        </w:r>
      </w:ins>
    </w:p>
    <w:p w:rsidR="000E3B4F" w:rsidRDefault="000E3B4F" w:rsidP="000E3B4F">
      <w:pPr>
        <w:pStyle w:val="Normal1"/>
        <w:jc w:val="right"/>
        <w:rPr>
          <w:ins w:id="48" w:author="mine" w:date="2013-03-25T23:34:00Z"/>
        </w:rPr>
      </w:pPr>
      <w:ins w:id="49" w:author="mine" w:date="2013-03-25T23:34:00Z">
        <w:r>
          <w:rPr>
            <w:b/>
          </w:rPr>
          <w:t>Nadhine França</w:t>
        </w:r>
      </w:ins>
    </w:p>
    <w:p w:rsidR="000E3B4F" w:rsidRDefault="000E3B4F" w:rsidP="000E3B4F">
      <w:pPr>
        <w:pStyle w:val="Normal1"/>
        <w:rPr>
          <w:ins w:id="50" w:author="mine" w:date="2013-03-25T23:34:00Z"/>
        </w:rPr>
      </w:pPr>
    </w:p>
    <w:p w:rsidR="000E3B4F" w:rsidRDefault="000E3B4F" w:rsidP="000E3B4F">
      <w:pPr>
        <w:pStyle w:val="Normal1"/>
        <w:jc w:val="center"/>
        <w:rPr>
          <w:ins w:id="51" w:author="mine" w:date="2013-03-25T23:34:00Z"/>
          <w:b/>
          <w:sz w:val="28"/>
        </w:rPr>
      </w:pPr>
    </w:p>
    <w:p w:rsidR="000E3B4F" w:rsidRDefault="000E3B4F" w:rsidP="000E3B4F">
      <w:pPr>
        <w:pStyle w:val="Normal1"/>
        <w:jc w:val="center"/>
        <w:rPr>
          <w:ins w:id="52" w:author="mine" w:date="2013-03-25T23:34:00Z"/>
          <w:b/>
          <w:sz w:val="28"/>
        </w:rPr>
      </w:pPr>
    </w:p>
    <w:p w:rsidR="000E3B4F" w:rsidRDefault="000E3B4F" w:rsidP="000E3B4F">
      <w:pPr>
        <w:pStyle w:val="Normal1"/>
        <w:jc w:val="center"/>
        <w:rPr>
          <w:ins w:id="53" w:author="mine" w:date="2013-03-25T23:34:00Z"/>
          <w:b/>
          <w:sz w:val="28"/>
        </w:rPr>
      </w:pPr>
    </w:p>
    <w:p w:rsidR="000E3B4F" w:rsidRDefault="000E3B4F" w:rsidP="000E3B4F">
      <w:pPr>
        <w:pStyle w:val="Normal1"/>
        <w:jc w:val="center"/>
        <w:rPr>
          <w:ins w:id="54" w:author="mine" w:date="2013-03-25T23:34:00Z"/>
          <w:b/>
          <w:sz w:val="28"/>
        </w:rPr>
      </w:pPr>
    </w:p>
    <w:p w:rsidR="000E3B4F" w:rsidRDefault="000E3B4F" w:rsidP="000E3B4F">
      <w:pPr>
        <w:pStyle w:val="Normal1"/>
        <w:jc w:val="center"/>
        <w:rPr>
          <w:ins w:id="55" w:author="mine" w:date="2013-03-25T23:34:00Z"/>
          <w:b/>
          <w:sz w:val="28"/>
        </w:rPr>
      </w:pPr>
    </w:p>
    <w:p w:rsidR="000E3B4F" w:rsidRDefault="000E3B4F" w:rsidP="000E3B4F">
      <w:pPr>
        <w:pStyle w:val="Normal1"/>
        <w:jc w:val="center"/>
        <w:rPr>
          <w:ins w:id="56" w:author="mine" w:date="2013-03-25T23:34:00Z"/>
          <w:b/>
          <w:sz w:val="28"/>
        </w:rPr>
      </w:pPr>
    </w:p>
    <w:p w:rsidR="000E3B4F" w:rsidRDefault="000E3B4F" w:rsidP="000E3B4F">
      <w:pPr>
        <w:pStyle w:val="Normal1"/>
        <w:jc w:val="center"/>
        <w:rPr>
          <w:ins w:id="57" w:author="mine" w:date="2013-03-25T23:34:00Z"/>
          <w:b/>
          <w:sz w:val="28"/>
        </w:rPr>
      </w:pPr>
    </w:p>
    <w:p w:rsidR="000E3B4F" w:rsidRDefault="000E3B4F" w:rsidP="000E3B4F">
      <w:pPr>
        <w:pStyle w:val="Normal1"/>
        <w:jc w:val="center"/>
        <w:rPr>
          <w:ins w:id="58" w:author="mine" w:date="2013-03-25T23:34:00Z"/>
          <w:b/>
          <w:sz w:val="28"/>
        </w:rPr>
      </w:pPr>
    </w:p>
    <w:p w:rsidR="000E3B4F" w:rsidRDefault="000E3B4F" w:rsidP="000E3B4F">
      <w:pPr>
        <w:pStyle w:val="Normal1"/>
        <w:jc w:val="center"/>
        <w:rPr>
          <w:ins w:id="59" w:author="mine" w:date="2013-03-25T23:34:00Z"/>
          <w:b/>
          <w:sz w:val="28"/>
        </w:rPr>
      </w:pPr>
    </w:p>
    <w:p w:rsidR="000E3B4F" w:rsidRDefault="000E3B4F" w:rsidP="000E3B4F">
      <w:pPr>
        <w:pStyle w:val="Normal1"/>
        <w:jc w:val="center"/>
        <w:rPr>
          <w:ins w:id="60" w:author="mine" w:date="2013-03-25T23:34:00Z"/>
          <w:b/>
          <w:sz w:val="28"/>
        </w:rPr>
      </w:pPr>
    </w:p>
    <w:p w:rsidR="000E3B4F" w:rsidRDefault="000E3B4F" w:rsidP="000E3B4F">
      <w:pPr>
        <w:pStyle w:val="Normal1"/>
        <w:jc w:val="center"/>
        <w:rPr>
          <w:ins w:id="61" w:author="mine" w:date="2013-03-25T23:34:00Z"/>
          <w:b/>
          <w:sz w:val="28"/>
        </w:rPr>
      </w:pPr>
    </w:p>
    <w:p w:rsidR="000E3B4F" w:rsidRDefault="000E3B4F" w:rsidP="000E3B4F">
      <w:pPr>
        <w:pStyle w:val="Normal1"/>
        <w:jc w:val="center"/>
        <w:rPr>
          <w:ins w:id="62" w:author="mine" w:date="2013-03-25T23:34:00Z"/>
          <w:b/>
          <w:sz w:val="28"/>
        </w:rPr>
      </w:pPr>
    </w:p>
    <w:p w:rsidR="000E3B4F" w:rsidRDefault="000E3B4F" w:rsidP="000E3B4F">
      <w:pPr>
        <w:pStyle w:val="Normal1"/>
        <w:jc w:val="center"/>
        <w:rPr>
          <w:ins w:id="63" w:author="mine" w:date="2013-03-25T23:34:00Z"/>
          <w:b/>
          <w:sz w:val="28"/>
        </w:rPr>
      </w:pPr>
    </w:p>
    <w:p w:rsidR="000E3B4F" w:rsidRDefault="000E3B4F" w:rsidP="000E3B4F">
      <w:pPr>
        <w:pStyle w:val="Normal1"/>
        <w:jc w:val="center"/>
        <w:rPr>
          <w:ins w:id="64" w:author="mine" w:date="2013-03-25T23:34:00Z"/>
          <w:b/>
          <w:sz w:val="28"/>
        </w:rPr>
      </w:pPr>
      <w:ins w:id="65" w:author="mine" w:date="2013-03-25T23:34:00Z">
        <w:r>
          <w:rPr>
            <w:b/>
            <w:sz w:val="28"/>
          </w:rPr>
          <w:t>Histórico de Alterações</w:t>
        </w:r>
      </w:ins>
    </w:p>
    <w:p w:rsidR="000E3B4F" w:rsidRDefault="000E3B4F" w:rsidP="000E3B4F">
      <w:pPr>
        <w:pStyle w:val="Normal1"/>
        <w:jc w:val="center"/>
        <w:rPr>
          <w:ins w:id="66" w:author="mine" w:date="2013-03-25T23:34:00Z"/>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61"/>
        <w:gridCol w:w="2361"/>
        <w:gridCol w:w="2361"/>
        <w:gridCol w:w="2361"/>
      </w:tblGrid>
      <w:tr w:rsidR="000E3B4F" w:rsidTr="00953DF8">
        <w:trPr>
          <w:trHeight w:val="357"/>
          <w:ins w:id="67" w:author="mine" w:date="2013-03-25T23:34:00Z"/>
        </w:trPr>
        <w:tc>
          <w:tcPr>
            <w:tcW w:w="2361" w:type="dxa"/>
            <w:shd w:val="clear" w:color="auto" w:fill="DFDFDF"/>
            <w:tcMar>
              <w:top w:w="100" w:type="dxa"/>
              <w:left w:w="100" w:type="dxa"/>
              <w:bottom w:w="100" w:type="dxa"/>
              <w:right w:w="100" w:type="dxa"/>
            </w:tcMar>
          </w:tcPr>
          <w:p w:rsidR="000E3B4F" w:rsidRDefault="000E3B4F" w:rsidP="00953DF8">
            <w:pPr>
              <w:pStyle w:val="Normal1"/>
              <w:ind w:left="100"/>
              <w:jc w:val="center"/>
              <w:rPr>
                <w:ins w:id="68" w:author="mine" w:date="2013-03-25T23:34:00Z"/>
              </w:rPr>
            </w:pPr>
            <w:ins w:id="69" w:author="mine" w:date="2013-03-25T23:34:00Z">
              <w:r>
                <w:rPr>
                  <w:b/>
                  <w:shd w:val="clear" w:color="auto" w:fill="DFDFDF"/>
                </w:rPr>
                <w:t>Data</w:t>
              </w:r>
            </w:ins>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rPr>
                <w:ins w:id="70" w:author="mine" w:date="2013-03-25T23:34:00Z"/>
              </w:rPr>
            </w:pPr>
            <w:ins w:id="71" w:author="mine" w:date="2013-03-25T23:34:00Z">
              <w:r>
                <w:rPr>
                  <w:b/>
                  <w:shd w:val="clear" w:color="auto" w:fill="DFDFDF"/>
                </w:rPr>
                <w:t>Versão</w:t>
              </w:r>
            </w:ins>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rPr>
                <w:ins w:id="72" w:author="mine" w:date="2013-03-25T23:34:00Z"/>
              </w:rPr>
            </w:pPr>
            <w:ins w:id="73" w:author="mine" w:date="2013-03-25T23:34:00Z">
              <w:r>
                <w:rPr>
                  <w:b/>
                  <w:shd w:val="clear" w:color="auto" w:fill="DFDFDF"/>
                </w:rPr>
                <w:t>Descrição</w:t>
              </w:r>
            </w:ins>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rPr>
                <w:ins w:id="74" w:author="mine" w:date="2013-03-25T23:34:00Z"/>
              </w:rPr>
            </w:pPr>
            <w:ins w:id="75" w:author="mine" w:date="2013-03-25T23:34:00Z">
              <w:r>
                <w:rPr>
                  <w:b/>
                  <w:shd w:val="clear" w:color="auto" w:fill="DFDFDF"/>
                </w:rPr>
                <w:t>Autor</w:t>
              </w:r>
            </w:ins>
          </w:p>
        </w:tc>
      </w:tr>
      <w:tr w:rsidR="000E3B4F" w:rsidRPr="00A27C74" w:rsidTr="00953DF8">
        <w:trPr>
          <w:trHeight w:val="904"/>
          <w:ins w:id="76"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77" w:author="mine" w:date="2013-03-25T23:34:00Z"/>
              </w:rPr>
            </w:pPr>
            <w:ins w:id="78" w:author="mine" w:date="2013-03-25T23:34:00Z">
              <w:r>
                <w:t>20/03/2013</w:t>
              </w:r>
            </w:ins>
          </w:p>
        </w:tc>
        <w:tc>
          <w:tcPr>
            <w:tcW w:w="2361" w:type="dxa"/>
            <w:tcMar>
              <w:top w:w="100" w:type="dxa"/>
              <w:left w:w="100" w:type="dxa"/>
              <w:bottom w:w="100" w:type="dxa"/>
              <w:right w:w="100" w:type="dxa"/>
            </w:tcMar>
          </w:tcPr>
          <w:p w:rsidR="000E3B4F" w:rsidRDefault="000E3B4F" w:rsidP="00953DF8">
            <w:pPr>
              <w:pStyle w:val="Normal1"/>
              <w:ind w:left="140"/>
              <w:rPr>
                <w:ins w:id="79" w:author="mine" w:date="2013-03-25T23:34:00Z"/>
              </w:rPr>
            </w:pPr>
            <w:ins w:id="80" w:author="mine" w:date="2013-03-25T23:34:00Z">
              <w:r>
                <w:t>1.0</w:t>
              </w:r>
            </w:ins>
          </w:p>
        </w:tc>
        <w:tc>
          <w:tcPr>
            <w:tcW w:w="2361" w:type="dxa"/>
            <w:tcMar>
              <w:top w:w="100" w:type="dxa"/>
              <w:left w:w="100" w:type="dxa"/>
              <w:bottom w:w="100" w:type="dxa"/>
              <w:right w:w="100" w:type="dxa"/>
            </w:tcMar>
          </w:tcPr>
          <w:p w:rsidR="000E3B4F" w:rsidRDefault="000E3B4F" w:rsidP="00953DF8">
            <w:pPr>
              <w:pStyle w:val="Normal1"/>
              <w:ind w:left="140"/>
              <w:rPr>
                <w:ins w:id="81" w:author="mine" w:date="2013-03-25T23:34:00Z"/>
              </w:rPr>
            </w:pPr>
            <w:ins w:id="82" w:author="mine" w:date="2013-03-25T23:34:00Z">
              <w:r>
                <w:t>Criação do documento de casos de uso</w:t>
              </w:r>
            </w:ins>
          </w:p>
        </w:tc>
        <w:tc>
          <w:tcPr>
            <w:tcW w:w="2361" w:type="dxa"/>
            <w:tcMar>
              <w:top w:w="100" w:type="dxa"/>
              <w:left w:w="100" w:type="dxa"/>
              <w:bottom w:w="100" w:type="dxa"/>
              <w:right w:w="100" w:type="dxa"/>
            </w:tcMar>
          </w:tcPr>
          <w:p w:rsidR="000E3B4F" w:rsidRDefault="000E3B4F" w:rsidP="00953DF8">
            <w:pPr>
              <w:pStyle w:val="Normal1"/>
              <w:ind w:left="140"/>
              <w:rPr>
                <w:ins w:id="83" w:author="mine" w:date="2013-03-25T23:34:00Z"/>
              </w:rPr>
            </w:pPr>
            <w:ins w:id="84" w:author="mine" w:date="2013-03-25T23:34:00Z">
              <w:r>
                <w:t>Nadhine</w:t>
              </w:r>
              <w:r w:rsidR="006B7DED">
                <w:t>, Daniel, Priscila e Camila</w:t>
              </w:r>
            </w:ins>
          </w:p>
        </w:tc>
      </w:tr>
      <w:tr w:rsidR="000E3B4F" w:rsidRPr="00A27C74" w:rsidTr="00953DF8">
        <w:trPr>
          <w:trHeight w:val="920"/>
          <w:ins w:id="85" w:author="mine" w:date="2013-03-25T23:34:00Z"/>
        </w:trPr>
        <w:tc>
          <w:tcPr>
            <w:tcW w:w="2361" w:type="dxa"/>
            <w:tcMar>
              <w:top w:w="100" w:type="dxa"/>
              <w:left w:w="100" w:type="dxa"/>
              <w:bottom w:w="100" w:type="dxa"/>
              <w:right w:w="100" w:type="dxa"/>
            </w:tcMar>
          </w:tcPr>
          <w:p w:rsidR="000E3B4F" w:rsidRDefault="000E3B4F" w:rsidP="00953DF8">
            <w:pPr>
              <w:pStyle w:val="Normal1"/>
              <w:ind w:left="100"/>
              <w:jc w:val="both"/>
              <w:rPr>
                <w:ins w:id="86" w:author="mine" w:date="2013-03-25T23:34:00Z"/>
              </w:rPr>
            </w:pPr>
            <w:ins w:id="87" w:author="mine" w:date="2013-03-25T23:34:00Z">
              <w:r>
                <w:t xml:space="preserve"> 25/01/2013</w:t>
              </w:r>
            </w:ins>
          </w:p>
        </w:tc>
        <w:tc>
          <w:tcPr>
            <w:tcW w:w="2361" w:type="dxa"/>
            <w:tcMar>
              <w:top w:w="100" w:type="dxa"/>
              <w:left w:w="100" w:type="dxa"/>
              <w:bottom w:w="100" w:type="dxa"/>
              <w:right w:w="100" w:type="dxa"/>
            </w:tcMar>
          </w:tcPr>
          <w:p w:rsidR="000E3B4F" w:rsidRDefault="000E3B4F" w:rsidP="00953DF8">
            <w:pPr>
              <w:pStyle w:val="Normal1"/>
              <w:ind w:left="140"/>
              <w:rPr>
                <w:ins w:id="88" w:author="mine" w:date="2013-03-25T23:34:00Z"/>
              </w:rPr>
            </w:pPr>
            <w:ins w:id="89" w:author="mine" w:date="2013-03-25T23:34:00Z">
              <w:r>
                <w:t xml:space="preserve"> 2.0</w:t>
              </w:r>
            </w:ins>
          </w:p>
        </w:tc>
        <w:tc>
          <w:tcPr>
            <w:tcW w:w="2361" w:type="dxa"/>
            <w:tcMar>
              <w:top w:w="100" w:type="dxa"/>
              <w:left w:w="100" w:type="dxa"/>
              <w:bottom w:w="100" w:type="dxa"/>
              <w:right w:w="100" w:type="dxa"/>
            </w:tcMar>
          </w:tcPr>
          <w:p w:rsidR="000E3B4F" w:rsidRDefault="000E3B4F" w:rsidP="000E3B4F">
            <w:pPr>
              <w:pStyle w:val="Normal1"/>
              <w:ind w:left="140"/>
              <w:rPr>
                <w:ins w:id="90" w:author="mine" w:date="2013-03-25T23:34:00Z"/>
              </w:rPr>
            </w:pPr>
            <w:ins w:id="91" w:author="mine" w:date="2013-03-25T23:34:00Z">
              <w:r>
                <w:t xml:space="preserve"> Continuação e Finalização do Documento documento</w:t>
              </w:r>
            </w:ins>
          </w:p>
        </w:tc>
        <w:tc>
          <w:tcPr>
            <w:tcW w:w="2361" w:type="dxa"/>
            <w:tcMar>
              <w:top w:w="100" w:type="dxa"/>
              <w:left w:w="100" w:type="dxa"/>
              <w:bottom w:w="100" w:type="dxa"/>
              <w:right w:w="100" w:type="dxa"/>
            </w:tcMar>
          </w:tcPr>
          <w:p w:rsidR="000E3B4F" w:rsidRDefault="006B7DED" w:rsidP="00953DF8">
            <w:pPr>
              <w:pStyle w:val="Normal1"/>
              <w:ind w:left="140"/>
              <w:rPr>
                <w:ins w:id="92" w:author="mine" w:date="2013-03-25T23:34:00Z"/>
              </w:rPr>
            </w:pPr>
            <w:ins w:id="93" w:author="mine" w:date="2013-03-25T23:34:00Z">
              <w:r>
                <w:t>Nadhine, Daniel, Priscila e Camila</w:t>
              </w:r>
            </w:ins>
          </w:p>
        </w:tc>
      </w:tr>
      <w:tr w:rsidR="000E3B4F" w:rsidRPr="00A27C74" w:rsidTr="00953DF8">
        <w:trPr>
          <w:trHeight w:val="321"/>
          <w:ins w:id="94"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95" w:author="mine" w:date="2013-03-25T23:34:00Z"/>
              </w:rPr>
            </w:pPr>
          </w:p>
        </w:tc>
        <w:tc>
          <w:tcPr>
            <w:tcW w:w="2361" w:type="dxa"/>
            <w:tcMar>
              <w:top w:w="100" w:type="dxa"/>
              <w:left w:w="100" w:type="dxa"/>
              <w:bottom w:w="100" w:type="dxa"/>
              <w:right w:w="100" w:type="dxa"/>
            </w:tcMar>
          </w:tcPr>
          <w:p w:rsidR="000E3B4F" w:rsidRDefault="000E3B4F" w:rsidP="00953DF8">
            <w:pPr>
              <w:pStyle w:val="Normal1"/>
              <w:ind w:left="140"/>
              <w:rPr>
                <w:ins w:id="96" w:author="mine" w:date="2013-03-25T23:34:00Z"/>
              </w:rPr>
            </w:pPr>
          </w:p>
        </w:tc>
        <w:tc>
          <w:tcPr>
            <w:tcW w:w="2361" w:type="dxa"/>
            <w:tcMar>
              <w:top w:w="100" w:type="dxa"/>
              <w:left w:w="100" w:type="dxa"/>
              <w:bottom w:w="100" w:type="dxa"/>
              <w:right w:w="100" w:type="dxa"/>
            </w:tcMar>
          </w:tcPr>
          <w:p w:rsidR="000E3B4F" w:rsidRDefault="000E3B4F" w:rsidP="00953DF8">
            <w:pPr>
              <w:pStyle w:val="Normal1"/>
              <w:ind w:left="140"/>
              <w:rPr>
                <w:ins w:id="97" w:author="mine" w:date="2013-03-25T23:34:00Z"/>
              </w:rPr>
            </w:pPr>
          </w:p>
        </w:tc>
        <w:tc>
          <w:tcPr>
            <w:tcW w:w="2361" w:type="dxa"/>
            <w:tcMar>
              <w:top w:w="100" w:type="dxa"/>
              <w:left w:w="100" w:type="dxa"/>
              <w:bottom w:w="100" w:type="dxa"/>
              <w:right w:w="100" w:type="dxa"/>
            </w:tcMar>
          </w:tcPr>
          <w:p w:rsidR="000E3B4F" w:rsidRDefault="000E3B4F" w:rsidP="00953DF8">
            <w:pPr>
              <w:pStyle w:val="Normal1"/>
              <w:ind w:left="140"/>
              <w:rPr>
                <w:ins w:id="98" w:author="mine" w:date="2013-03-25T23:34:00Z"/>
              </w:rPr>
            </w:pPr>
          </w:p>
        </w:tc>
      </w:tr>
      <w:tr w:rsidR="000E3B4F" w:rsidRPr="00A27C74" w:rsidTr="00953DF8">
        <w:trPr>
          <w:trHeight w:val="304"/>
          <w:ins w:id="99"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100" w:author="mine" w:date="2013-03-25T23:34:00Z"/>
              </w:rPr>
            </w:pPr>
            <w:ins w:id="101"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02" w:author="mine" w:date="2013-03-25T23:34:00Z"/>
              </w:rPr>
            </w:pPr>
            <w:ins w:id="103"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04" w:author="mine" w:date="2013-03-25T23:34:00Z"/>
              </w:rPr>
            </w:pPr>
            <w:ins w:id="105"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06" w:author="mine" w:date="2013-03-25T23:34:00Z"/>
              </w:rPr>
            </w:pPr>
            <w:ins w:id="107" w:author="mine" w:date="2013-03-25T23:34:00Z">
              <w:r>
                <w:t xml:space="preserve"> </w:t>
              </w:r>
            </w:ins>
          </w:p>
        </w:tc>
      </w:tr>
      <w:tr w:rsidR="000E3B4F" w:rsidRPr="00A27C74" w:rsidTr="00953DF8">
        <w:trPr>
          <w:trHeight w:val="304"/>
          <w:ins w:id="108"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109" w:author="mine" w:date="2013-03-25T23:34:00Z"/>
              </w:rPr>
            </w:pPr>
            <w:ins w:id="110"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11" w:author="mine" w:date="2013-03-25T23:34:00Z"/>
              </w:rPr>
            </w:pPr>
            <w:ins w:id="112"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13" w:author="mine" w:date="2013-03-25T23:34:00Z"/>
              </w:rPr>
            </w:pPr>
            <w:ins w:id="114"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15" w:author="mine" w:date="2013-03-25T23:34:00Z"/>
              </w:rPr>
            </w:pPr>
            <w:ins w:id="116" w:author="mine" w:date="2013-03-25T23:34:00Z">
              <w:r>
                <w:t xml:space="preserve"> </w:t>
              </w:r>
            </w:ins>
          </w:p>
        </w:tc>
      </w:tr>
      <w:tr w:rsidR="000E3B4F" w:rsidRPr="00A27C74" w:rsidTr="00953DF8">
        <w:trPr>
          <w:trHeight w:val="321"/>
          <w:ins w:id="117"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118" w:author="mine" w:date="2013-03-25T23:34:00Z"/>
              </w:rPr>
            </w:pPr>
            <w:ins w:id="119"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20" w:author="mine" w:date="2013-03-25T23:34:00Z"/>
              </w:rPr>
            </w:pPr>
            <w:ins w:id="121"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22" w:author="mine" w:date="2013-03-25T23:34:00Z"/>
              </w:rPr>
            </w:pPr>
            <w:ins w:id="123"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24" w:author="mine" w:date="2013-03-25T23:34:00Z"/>
              </w:rPr>
            </w:pPr>
            <w:ins w:id="125" w:author="mine" w:date="2013-03-25T23:34:00Z">
              <w:r>
                <w:t xml:space="preserve"> </w:t>
              </w:r>
            </w:ins>
          </w:p>
        </w:tc>
      </w:tr>
      <w:tr w:rsidR="000E3B4F" w:rsidRPr="00A27C74" w:rsidTr="00953DF8">
        <w:trPr>
          <w:trHeight w:val="304"/>
          <w:ins w:id="126" w:author="mine" w:date="2013-03-25T23:34:00Z"/>
        </w:trPr>
        <w:tc>
          <w:tcPr>
            <w:tcW w:w="2361" w:type="dxa"/>
            <w:tcMar>
              <w:top w:w="100" w:type="dxa"/>
              <w:left w:w="100" w:type="dxa"/>
              <w:bottom w:w="100" w:type="dxa"/>
              <w:right w:w="100" w:type="dxa"/>
            </w:tcMar>
          </w:tcPr>
          <w:p w:rsidR="000E3B4F" w:rsidRDefault="000E3B4F" w:rsidP="00953DF8">
            <w:pPr>
              <w:pStyle w:val="Normal1"/>
              <w:ind w:left="100"/>
              <w:rPr>
                <w:ins w:id="127" w:author="mine" w:date="2013-03-25T23:34:00Z"/>
              </w:rPr>
            </w:pPr>
            <w:ins w:id="128"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29" w:author="mine" w:date="2013-03-25T23:34:00Z"/>
              </w:rPr>
            </w:pPr>
            <w:ins w:id="130"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31" w:author="mine" w:date="2013-03-25T23:34:00Z"/>
              </w:rPr>
            </w:pPr>
            <w:ins w:id="132" w:author="mine" w:date="2013-03-25T23:34:00Z">
              <w:r>
                <w:t xml:space="preserve"> </w:t>
              </w:r>
            </w:ins>
          </w:p>
        </w:tc>
        <w:tc>
          <w:tcPr>
            <w:tcW w:w="2361" w:type="dxa"/>
            <w:tcMar>
              <w:top w:w="100" w:type="dxa"/>
              <w:left w:w="100" w:type="dxa"/>
              <w:bottom w:w="100" w:type="dxa"/>
              <w:right w:w="100" w:type="dxa"/>
            </w:tcMar>
          </w:tcPr>
          <w:p w:rsidR="000E3B4F" w:rsidRDefault="000E3B4F" w:rsidP="00953DF8">
            <w:pPr>
              <w:pStyle w:val="Normal1"/>
              <w:ind w:left="140"/>
              <w:rPr>
                <w:ins w:id="133" w:author="mine" w:date="2013-03-25T23:34:00Z"/>
              </w:rPr>
            </w:pPr>
            <w:ins w:id="134" w:author="mine" w:date="2013-03-25T23:34:00Z">
              <w:r>
                <w:t xml:space="preserve"> </w:t>
              </w:r>
            </w:ins>
          </w:p>
        </w:tc>
      </w:tr>
    </w:tbl>
    <w:p w:rsidR="000E3B4F" w:rsidRDefault="000E3B4F" w:rsidP="000E3B4F">
      <w:pPr>
        <w:pStyle w:val="Normal1"/>
        <w:rPr>
          <w:ins w:id="135" w:author="mine" w:date="2013-03-25T23:34:00Z"/>
        </w:rPr>
      </w:pPr>
      <w:ins w:id="136" w:author="mine" w:date="2013-03-25T23:34:00Z">
        <w:r>
          <w:t xml:space="preserve"> </w:t>
        </w:r>
      </w:ins>
    </w:p>
    <w:p w:rsidR="000E3B4F" w:rsidRDefault="000E3B4F" w:rsidP="000E3B4F">
      <w:pPr>
        <w:pStyle w:val="Normal1"/>
        <w:rPr>
          <w:ins w:id="137" w:author="mine" w:date="2013-03-25T23:34:00Z"/>
        </w:rPr>
      </w:pPr>
    </w:p>
    <w:p w:rsidR="000E3B4F" w:rsidRDefault="000E3B4F" w:rsidP="000E3B4F">
      <w:pPr>
        <w:pStyle w:val="Normal1"/>
        <w:rPr>
          <w:ins w:id="138" w:author="mine" w:date="2013-03-25T23:34:00Z"/>
        </w:rPr>
      </w:pPr>
    </w:p>
    <w:p w:rsidR="000E3B4F" w:rsidRDefault="000E3B4F" w:rsidP="000E3B4F">
      <w:pPr>
        <w:pStyle w:val="Normal1"/>
        <w:rPr>
          <w:ins w:id="139" w:author="mine" w:date="2013-03-25T23:34:00Z"/>
        </w:rPr>
      </w:pPr>
    </w:p>
    <w:p w:rsidR="000E3B4F" w:rsidRDefault="000E3B4F" w:rsidP="000E3B4F">
      <w:pPr>
        <w:pStyle w:val="Normal1"/>
        <w:rPr>
          <w:ins w:id="140" w:author="mine" w:date="2013-03-25T23:34:00Z"/>
        </w:rPr>
      </w:pPr>
    </w:p>
    <w:p w:rsidR="000E3B4F" w:rsidRDefault="000E3B4F" w:rsidP="000E3B4F">
      <w:pPr>
        <w:pStyle w:val="Normal1"/>
        <w:rPr>
          <w:ins w:id="141" w:author="mine" w:date="2013-03-25T23:34:00Z"/>
        </w:rPr>
      </w:pPr>
    </w:p>
    <w:p w:rsidR="000E3B4F" w:rsidRDefault="000E3B4F" w:rsidP="000E3B4F">
      <w:pPr>
        <w:pStyle w:val="Normal1"/>
        <w:rPr>
          <w:ins w:id="142" w:author="mine" w:date="2013-03-25T23:34:00Z"/>
        </w:rPr>
      </w:pPr>
    </w:p>
    <w:p w:rsidR="000E3B4F" w:rsidRDefault="000E3B4F" w:rsidP="000E3B4F">
      <w:pPr>
        <w:pStyle w:val="Normal1"/>
        <w:rPr>
          <w:ins w:id="143" w:author="mine" w:date="2013-03-25T23:34:00Z"/>
        </w:rPr>
      </w:pPr>
    </w:p>
    <w:p w:rsidR="000E3B4F" w:rsidRDefault="000E3B4F" w:rsidP="000E3B4F">
      <w:pPr>
        <w:pStyle w:val="Normal1"/>
        <w:rPr>
          <w:ins w:id="144" w:author="mine" w:date="2013-03-25T23:34:00Z"/>
        </w:rPr>
      </w:pPr>
    </w:p>
    <w:p w:rsidR="000E3B4F" w:rsidRDefault="000E3B4F" w:rsidP="000E3B4F">
      <w:pPr>
        <w:pStyle w:val="Normal1"/>
        <w:rPr>
          <w:ins w:id="145" w:author="mine" w:date="2013-03-25T23:34:00Z"/>
        </w:rPr>
      </w:pPr>
    </w:p>
    <w:p w:rsidR="000E3B4F" w:rsidRDefault="000E3B4F" w:rsidP="000E3B4F">
      <w:pPr>
        <w:pStyle w:val="Normal1"/>
        <w:rPr>
          <w:ins w:id="146" w:author="mine" w:date="2013-03-25T23:34:00Z"/>
        </w:rPr>
      </w:pPr>
    </w:p>
    <w:p w:rsidR="000E3B4F" w:rsidRDefault="000E3B4F" w:rsidP="000E3B4F">
      <w:pPr>
        <w:pStyle w:val="Normal1"/>
        <w:rPr>
          <w:ins w:id="147" w:author="mine" w:date="2013-03-25T23:34:00Z"/>
        </w:rPr>
      </w:pPr>
    </w:p>
    <w:p w:rsidR="000E3B4F" w:rsidRDefault="000E3B4F" w:rsidP="000E3B4F">
      <w:pPr>
        <w:pStyle w:val="Normal1"/>
        <w:rPr>
          <w:ins w:id="148" w:author="mine" w:date="2013-03-25T23:34:00Z"/>
        </w:rPr>
      </w:pPr>
    </w:p>
    <w:p w:rsidR="000E3B4F" w:rsidRDefault="000E3B4F" w:rsidP="000E3B4F">
      <w:pPr>
        <w:pStyle w:val="Normal1"/>
        <w:rPr>
          <w:ins w:id="149" w:author="mine" w:date="2013-03-25T23:34:00Z"/>
        </w:rPr>
      </w:pPr>
    </w:p>
    <w:p w:rsidR="000E3B4F" w:rsidRDefault="000E3B4F" w:rsidP="000E3B4F">
      <w:pPr>
        <w:pStyle w:val="Normal1"/>
        <w:rPr>
          <w:ins w:id="150" w:author="mine" w:date="2013-03-25T23:34:00Z"/>
        </w:rPr>
      </w:pPr>
    </w:p>
    <w:p w:rsidR="000E3B4F" w:rsidRDefault="000E3B4F" w:rsidP="000E3B4F">
      <w:pPr>
        <w:pStyle w:val="Normal1"/>
        <w:rPr>
          <w:ins w:id="151" w:author="mine" w:date="2013-03-25T23:34:00Z"/>
        </w:rPr>
      </w:pPr>
    </w:p>
    <w:p w:rsidR="000E3B4F" w:rsidRDefault="000E3B4F" w:rsidP="000E3B4F">
      <w:pPr>
        <w:pStyle w:val="Normal1"/>
        <w:rPr>
          <w:ins w:id="152" w:author="mine" w:date="2013-03-25T23:34:00Z"/>
        </w:rPr>
      </w:pPr>
    </w:p>
    <w:p w:rsidR="000E3B4F" w:rsidRDefault="000E3B4F" w:rsidP="000E3B4F">
      <w:pPr>
        <w:pStyle w:val="Normal1"/>
        <w:rPr>
          <w:ins w:id="153" w:author="mine" w:date="2013-03-25T23:34:00Z"/>
        </w:rPr>
      </w:pPr>
    </w:p>
    <w:p w:rsidR="000E3B4F" w:rsidRDefault="000E3B4F" w:rsidP="000E3B4F">
      <w:pPr>
        <w:pStyle w:val="Normal1"/>
        <w:rPr>
          <w:ins w:id="154" w:author="mine" w:date="2013-03-25T23:34:00Z"/>
        </w:rPr>
      </w:pPr>
    </w:p>
    <w:p w:rsidR="000E3B4F" w:rsidRDefault="000E3B4F" w:rsidP="000E3B4F">
      <w:pPr>
        <w:pStyle w:val="Normal1"/>
        <w:rPr>
          <w:ins w:id="155" w:author="mine" w:date="2013-03-25T23:34:00Z"/>
        </w:rPr>
      </w:pPr>
    </w:p>
    <w:p w:rsidR="000E3B4F" w:rsidRDefault="000E3B4F" w:rsidP="000E3B4F">
      <w:pPr>
        <w:pStyle w:val="Normal1"/>
        <w:rPr>
          <w:ins w:id="156" w:author="mine" w:date="2013-03-25T23:34:00Z"/>
        </w:rPr>
      </w:pPr>
    </w:p>
    <w:p w:rsidR="000E3B4F" w:rsidRDefault="000E3B4F" w:rsidP="000E3B4F">
      <w:pPr>
        <w:pStyle w:val="Normal1"/>
        <w:rPr>
          <w:ins w:id="157" w:author="mine" w:date="2013-03-25T23:34:00Z"/>
        </w:rPr>
      </w:pPr>
    </w:p>
    <w:p w:rsidR="000E3B4F" w:rsidRDefault="000E3B4F" w:rsidP="000E3B4F">
      <w:pPr>
        <w:rPr>
          <w:ins w:id="158" w:author="mine" w:date="2013-03-25T23:34:00Z"/>
          <w:lang w:val="pt-BR"/>
        </w:rPr>
      </w:pPr>
    </w:p>
    <w:p w:rsidR="000E3B4F" w:rsidRDefault="000E3B4F" w:rsidP="000E3B4F">
      <w:pPr>
        <w:rPr>
          <w:ins w:id="159" w:author="mine" w:date="2013-03-25T23:34:00Z"/>
          <w:lang w:val="pt-BR"/>
        </w:rPr>
      </w:pPr>
    </w:p>
    <w:p w:rsidR="000E3B4F" w:rsidRDefault="000E3B4F" w:rsidP="000E3B4F">
      <w:pPr>
        <w:rPr>
          <w:ins w:id="160" w:author="mine" w:date="2013-03-25T23:34:00Z"/>
          <w:lang w:val="pt-BR"/>
        </w:rPr>
      </w:pPr>
    </w:p>
    <w:p w:rsidR="00F83FC1" w:rsidRPr="00F83FC1" w:rsidRDefault="00F83FC1" w:rsidP="00F83FC1">
      <w:pPr>
        <w:outlineLvl w:val="1"/>
        <w:rPr>
          <w:ins w:id="161" w:author="mine" w:date="2013-03-25T23:34:00Z"/>
          <w:b/>
          <w:bCs/>
          <w:sz w:val="36"/>
          <w:szCs w:val="36"/>
          <w:lang w:val="pt-BR"/>
        </w:rPr>
      </w:pPr>
      <w:ins w:id="162" w:author="mine" w:date="2013-03-25T23:34:00Z">
        <w:r w:rsidRPr="00F83FC1">
          <w:rPr>
            <w:rFonts w:ascii="Arial" w:hAnsi="Arial" w:cs="Arial"/>
            <w:b/>
            <w:bCs/>
            <w:color w:val="000000"/>
            <w:sz w:val="36"/>
            <w:szCs w:val="36"/>
            <w:lang w:val="pt-BR"/>
          </w:rPr>
          <w:t>Introdução</w:t>
        </w:r>
      </w:ins>
    </w:p>
    <w:p w:rsidR="00F83FC1" w:rsidRPr="00F83FC1" w:rsidRDefault="00F83FC1" w:rsidP="00F83FC1">
      <w:pPr>
        <w:jc w:val="both"/>
        <w:rPr>
          <w:ins w:id="163" w:author="mine" w:date="2013-03-25T23:34:00Z"/>
          <w:sz w:val="24"/>
          <w:szCs w:val="24"/>
          <w:lang w:val="pt-BR"/>
        </w:rPr>
      </w:pPr>
      <w:ins w:id="164" w:author="mine" w:date="2013-03-25T23:34:00Z">
        <w:r w:rsidRPr="00F83FC1">
          <w:rPr>
            <w:rFonts w:ascii="Arial" w:hAnsi="Arial" w:cs="Arial"/>
            <w:color w:val="000000"/>
            <w:sz w:val="23"/>
            <w:szCs w:val="23"/>
            <w:lang w:val="pt-BR"/>
          </w:rPr>
          <w:t>Este documento especifica os testes do sistema PromoTech, fornecendo as informações sobre a análise de testes do projeto em sua implementação, assim como para a realização dos correções finais e homologação do sistema.</w:t>
        </w:r>
      </w:ins>
    </w:p>
    <w:p w:rsidR="00F83FC1" w:rsidRPr="00F83FC1" w:rsidRDefault="00F83FC1" w:rsidP="00F83FC1">
      <w:pPr>
        <w:rPr>
          <w:ins w:id="165" w:author="mine" w:date="2013-03-25T23:34:00Z"/>
          <w:sz w:val="24"/>
          <w:szCs w:val="24"/>
          <w:lang w:val="pt-BR"/>
        </w:rPr>
      </w:pPr>
    </w:p>
    <w:p w:rsidR="00F83FC1" w:rsidRPr="00F83FC1" w:rsidRDefault="00F83FC1" w:rsidP="00F83FC1">
      <w:pPr>
        <w:jc w:val="both"/>
        <w:rPr>
          <w:ins w:id="166" w:author="mine" w:date="2013-03-25T23:34:00Z"/>
          <w:sz w:val="24"/>
          <w:szCs w:val="24"/>
          <w:lang w:val="pt-BR"/>
        </w:rPr>
      </w:pPr>
      <w:ins w:id="167" w:author="mine" w:date="2013-03-25T23:34:00Z">
        <w:r w:rsidRPr="00F83FC1">
          <w:rPr>
            <w:rFonts w:ascii="Arial" w:hAnsi="Arial" w:cs="Arial"/>
            <w:color w:val="000000"/>
            <w:sz w:val="23"/>
            <w:szCs w:val="23"/>
            <w:lang w:val="pt-BR"/>
          </w:rPr>
          <w:t>O sistema PromoTech tem como objetivos auxiliar nos processos administrativos de agências de promoções. Manter um catálogo de clientes, fornecedores e colaboradores, além de agendar de maneira rápida e organizada atividades extras em geral.</w:t>
        </w:r>
      </w:ins>
    </w:p>
    <w:p w:rsidR="00F83FC1" w:rsidRDefault="00F83FC1" w:rsidP="00F83FC1">
      <w:pPr>
        <w:jc w:val="both"/>
        <w:rPr>
          <w:ins w:id="168" w:author="mine" w:date="2013-03-25T23:34:00Z"/>
          <w:rFonts w:ascii="Arial" w:hAnsi="Arial" w:cs="Arial"/>
          <w:color w:val="000000"/>
          <w:sz w:val="23"/>
          <w:szCs w:val="23"/>
          <w:lang w:val="pt-BR"/>
        </w:rPr>
      </w:pPr>
      <w:ins w:id="169" w:author="mine" w:date="2013-03-25T23:34:00Z">
        <w:r w:rsidRPr="00F83FC1">
          <w:rPr>
            <w:rFonts w:ascii="Arial" w:hAnsi="Arial" w:cs="Arial"/>
            <w:color w:val="000000"/>
            <w:sz w:val="23"/>
            <w:szCs w:val="23"/>
            <w:lang w:val="pt-BR"/>
          </w:rPr>
          <w:t>Seus testes têm como objetivo entender a estrutura criada pela ferramenta utilizada (CakePhp), além de verificações de rotina da estrutura do desenvolvimento de uma aplicação. Fazendo uso do TDD(Test Driven Development), foram feitos alguns testes unitários que permitem um desenvolvimento de maneira mais precisa, diminuindo a margem de erros.</w:t>
        </w:r>
      </w:ins>
    </w:p>
    <w:p w:rsidR="00F83FC1" w:rsidRDefault="00F83FC1" w:rsidP="00F83FC1">
      <w:pPr>
        <w:jc w:val="both"/>
        <w:rPr>
          <w:ins w:id="170" w:author="mine" w:date="2013-03-25T23:34:00Z"/>
          <w:rFonts w:ascii="Arial" w:hAnsi="Arial" w:cs="Arial"/>
          <w:color w:val="000000"/>
          <w:sz w:val="23"/>
          <w:szCs w:val="23"/>
          <w:lang w:val="pt-BR"/>
        </w:rPr>
      </w:pPr>
    </w:p>
    <w:p w:rsidR="00F83FC1" w:rsidRPr="00F83FC1" w:rsidRDefault="00F83FC1" w:rsidP="00F83FC1">
      <w:pPr>
        <w:jc w:val="both"/>
        <w:rPr>
          <w:ins w:id="171" w:author="mine" w:date="2013-03-25T23:34:00Z"/>
          <w:sz w:val="24"/>
          <w:szCs w:val="24"/>
          <w:lang w:val="pt-BR"/>
        </w:rPr>
      </w:pPr>
    </w:p>
    <w:p w:rsidR="00F83FC1" w:rsidRPr="00F83FC1" w:rsidRDefault="00F83FC1" w:rsidP="00F83FC1">
      <w:pPr>
        <w:jc w:val="both"/>
        <w:outlineLvl w:val="1"/>
        <w:rPr>
          <w:ins w:id="172" w:author="mine" w:date="2013-03-25T23:34:00Z"/>
          <w:b/>
          <w:bCs/>
          <w:sz w:val="36"/>
          <w:szCs w:val="36"/>
          <w:lang w:val="pt-BR"/>
        </w:rPr>
      </w:pPr>
      <w:ins w:id="173" w:author="mine" w:date="2013-03-25T23:34:00Z">
        <w:r w:rsidRPr="00F83FC1">
          <w:rPr>
            <w:rFonts w:ascii="Arial" w:hAnsi="Arial" w:cs="Arial"/>
            <w:b/>
            <w:bCs/>
            <w:color w:val="000000"/>
            <w:sz w:val="36"/>
            <w:szCs w:val="36"/>
            <w:lang w:val="pt-BR"/>
          </w:rPr>
          <w:t>Itens a testar</w:t>
        </w:r>
      </w:ins>
    </w:p>
    <w:p w:rsidR="00F83FC1" w:rsidRPr="00F83FC1" w:rsidRDefault="00F83FC1" w:rsidP="00F83FC1">
      <w:pPr>
        <w:jc w:val="both"/>
        <w:rPr>
          <w:ins w:id="174" w:author="mine" w:date="2013-03-25T23:34:00Z"/>
          <w:sz w:val="24"/>
          <w:szCs w:val="24"/>
          <w:lang w:val="pt-BR"/>
        </w:rPr>
      </w:pPr>
      <w:ins w:id="175" w:author="mine" w:date="2013-03-25T23:34:00Z">
        <w:r w:rsidRPr="00F83FC1">
          <w:rPr>
            <w:rFonts w:ascii="Arial" w:hAnsi="Arial" w:cs="Arial"/>
            <w:color w:val="000000"/>
            <w:sz w:val="23"/>
            <w:szCs w:val="23"/>
            <w:lang w:val="pt-BR"/>
          </w:rPr>
          <w:t xml:space="preserve">Foram utilizados os itens da estrutura de testes do CakePHP. Fixtures são uma solução de automação na preparação do ambiente de teste. Ele garante que todos os testes serão rodados com um conjunto de dados iniciais padrão, garantindo assim a integridade dos testes. </w:t>
        </w:r>
      </w:ins>
    </w:p>
    <w:p w:rsidR="00F83FC1" w:rsidRPr="00F83FC1" w:rsidRDefault="00F83FC1" w:rsidP="00F83FC1">
      <w:pPr>
        <w:jc w:val="both"/>
        <w:rPr>
          <w:ins w:id="176" w:author="mine" w:date="2013-03-25T23:34:00Z"/>
          <w:sz w:val="24"/>
          <w:szCs w:val="24"/>
          <w:lang w:val="pt-BR"/>
        </w:rPr>
      </w:pPr>
      <w:ins w:id="177" w:author="mine" w:date="2013-03-25T23:34:00Z">
        <w:r w:rsidRPr="00F83FC1">
          <w:rPr>
            <w:rFonts w:ascii="Arial" w:hAnsi="Arial" w:cs="Arial"/>
            <w:color w:val="000000"/>
            <w:sz w:val="23"/>
            <w:szCs w:val="23"/>
            <w:lang w:val="pt-BR"/>
          </w:rPr>
          <w:t xml:space="preserve">Alguns dos itens do sistema que foram cobertos pelos testes serão definidos na tabela a seguir. </w:t>
        </w:r>
      </w:ins>
    </w:p>
    <w:p w:rsidR="00F83FC1" w:rsidRPr="00F83FC1" w:rsidRDefault="00F83FC1" w:rsidP="00F83FC1">
      <w:pPr>
        <w:rPr>
          <w:ins w:id="178" w:author="mine" w:date="2013-03-25T23:34:00Z"/>
          <w:sz w:val="24"/>
          <w:szCs w:val="24"/>
          <w:lang w:val="pt-BR"/>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3521"/>
        <w:gridCol w:w="3668"/>
      </w:tblGrid>
      <w:tr w:rsidR="00F83FC1" w:rsidRPr="00F83FC1" w:rsidTr="00F83FC1">
        <w:trPr>
          <w:ins w:id="179"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ins w:id="180" w:author="mine" w:date="2013-03-25T23:34:00Z"/>
                <w:sz w:val="24"/>
                <w:szCs w:val="24"/>
                <w:lang w:val="pt-BR"/>
              </w:rPr>
            </w:pPr>
            <w:ins w:id="181" w:author="mine" w:date="2013-03-25T23:34:00Z">
              <w:r w:rsidRPr="00F83FC1">
                <w:rPr>
                  <w:rFonts w:ascii="Arial" w:hAnsi="Arial" w:cs="Arial"/>
                  <w:b/>
                  <w:bCs/>
                  <w:color w:val="000000"/>
                  <w:sz w:val="23"/>
                  <w:szCs w:val="23"/>
                  <w:lang w:val="pt-BR"/>
                </w:rPr>
                <w:t>Número de ordem do item</w:t>
              </w:r>
            </w:ins>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ins w:id="182" w:author="mine" w:date="2013-03-25T23:34:00Z"/>
                <w:sz w:val="24"/>
                <w:szCs w:val="24"/>
                <w:lang w:val="pt-BR"/>
              </w:rPr>
            </w:pPr>
            <w:ins w:id="183" w:author="mine" w:date="2013-03-25T23:34:00Z">
              <w:r w:rsidRPr="00F83FC1">
                <w:rPr>
                  <w:rFonts w:ascii="Arial" w:hAnsi="Arial" w:cs="Arial"/>
                  <w:b/>
                  <w:bCs/>
                  <w:color w:val="000000"/>
                  <w:sz w:val="23"/>
                  <w:szCs w:val="23"/>
                  <w:lang w:val="pt-BR"/>
                </w:rPr>
                <w:t>Nome do item</w:t>
              </w:r>
            </w:ins>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ins w:id="184" w:author="mine" w:date="2013-03-25T23:34:00Z"/>
                <w:sz w:val="24"/>
                <w:szCs w:val="24"/>
                <w:lang w:val="pt-BR"/>
              </w:rPr>
            </w:pPr>
            <w:ins w:id="185" w:author="mine" w:date="2013-03-25T23:34:00Z">
              <w:r w:rsidRPr="00F83FC1">
                <w:rPr>
                  <w:rFonts w:ascii="Arial" w:hAnsi="Arial" w:cs="Arial"/>
                  <w:b/>
                  <w:bCs/>
                  <w:color w:val="000000"/>
                  <w:sz w:val="23"/>
                  <w:szCs w:val="23"/>
                  <w:lang w:val="pt-BR"/>
                </w:rPr>
                <w:t>Descrição da funcionalidade</w:t>
              </w:r>
            </w:ins>
          </w:p>
        </w:tc>
      </w:tr>
      <w:tr w:rsidR="00F83FC1" w:rsidRPr="00A27C74" w:rsidTr="00F83FC1">
        <w:trPr>
          <w:ins w:id="186"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87" w:author="mine" w:date="2013-03-25T23:34:00Z"/>
                <w:sz w:val="24"/>
                <w:szCs w:val="24"/>
                <w:lang w:val="pt-BR"/>
              </w:rPr>
            </w:pPr>
            <w:ins w:id="188" w:author="mine" w:date="2013-03-25T23:34:00Z">
              <w:r w:rsidRPr="00F83FC1">
                <w:rPr>
                  <w:rFonts w:ascii="Arial" w:hAnsi="Arial" w:cs="Arial"/>
                  <w:color w:val="000000"/>
                  <w:sz w:val="23"/>
                  <w:szCs w:val="23"/>
                  <w:lang w:val="pt-BR"/>
                </w:rPr>
                <w:t>TC-01</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89" w:author="mine" w:date="2013-03-25T23:34:00Z"/>
                <w:sz w:val="24"/>
                <w:szCs w:val="24"/>
                <w:lang w:val="pt-BR"/>
              </w:rPr>
            </w:pPr>
            <w:ins w:id="190" w:author="mine" w:date="2013-03-25T23:34:00Z">
              <w:r w:rsidRPr="00F83FC1">
                <w:rPr>
                  <w:rFonts w:ascii="Arial" w:hAnsi="Arial" w:cs="Arial"/>
                  <w:color w:val="000000"/>
                  <w:sz w:val="23"/>
                  <w:szCs w:val="23"/>
                  <w:lang w:val="pt-BR"/>
                </w:rPr>
                <w:t>Teste de index</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91" w:author="mine" w:date="2013-03-25T23:34:00Z"/>
                <w:sz w:val="24"/>
                <w:szCs w:val="24"/>
                <w:lang w:val="pt-BR"/>
              </w:rPr>
            </w:pPr>
            <w:ins w:id="192" w:author="mine" w:date="2013-03-25T23:34:00Z">
              <w:r w:rsidRPr="00F83FC1">
                <w:rPr>
                  <w:rFonts w:ascii="Arial" w:hAnsi="Arial" w:cs="Arial"/>
                  <w:color w:val="000000"/>
                  <w:sz w:val="23"/>
                  <w:szCs w:val="23"/>
                  <w:lang w:val="pt-BR"/>
                </w:rPr>
                <w:t>Verificar se o objeto selecionado corresponde ao inserido no banco</w:t>
              </w:r>
            </w:ins>
          </w:p>
        </w:tc>
      </w:tr>
      <w:tr w:rsidR="00F83FC1" w:rsidRPr="00A27C74" w:rsidTr="00F83FC1">
        <w:trPr>
          <w:ins w:id="193"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94" w:author="mine" w:date="2013-03-25T23:34:00Z"/>
                <w:sz w:val="24"/>
                <w:szCs w:val="24"/>
                <w:lang w:val="pt-BR"/>
              </w:rPr>
            </w:pPr>
            <w:ins w:id="195" w:author="mine" w:date="2013-03-25T23:34:00Z">
              <w:r w:rsidRPr="00F83FC1">
                <w:rPr>
                  <w:rFonts w:ascii="Arial" w:hAnsi="Arial" w:cs="Arial"/>
                  <w:color w:val="000000"/>
                  <w:sz w:val="23"/>
                  <w:szCs w:val="23"/>
                  <w:lang w:val="pt-BR"/>
                </w:rPr>
                <w:t>TC-02</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96" w:author="mine" w:date="2013-03-25T23:34:00Z"/>
                <w:sz w:val="24"/>
                <w:szCs w:val="24"/>
                <w:lang w:val="pt-BR"/>
              </w:rPr>
            </w:pPr>
            <w:ins w:id="197" w:author="mine" w:date="2013-03-25T23:34:00Z">
              <w:r w:rsidRPr="00F83FC1">
                <w:rPr>
                  <w:rFonts w:ascii="Arial" w:hAnsi="Arial" w:cs="Arial"/>
                  <w:color w:val="000000"/>
                  <w:sz w:val="23"/>
                  <w:szCs w:val="23"/>
                  <w:lang w:val="pt-BR"/>
                </w:rPr>
                <w:t>Teste de insert</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198" w:author="mine" w:date="2013-03-25T23:34:00Z"/>
                <w:sz w:val="24"/>
                <w:szCs w:val="24"/>
                <w:lang w:val="pt-BR"/>
              </w:rPr>
            </w:pPr>
            <w:ins w:id="199" w:author="mine" w:date="2013-03-25T23:34:00Z">
              <w:r w:rsidRPr="00F83FC1">
                <w:rPr>
                  <w:rFonts w:ascii="Arial" w:hAnsi="Arial" w:cs="Arial"/>
                  <w:color w:val="000000"/>
                  <w:sz w:val="23"/>
                  <w:szCs w:val="23"/>
                  <w:lang w:val="pt-BR"/>
                </w:rPr>
                <w:t>Verificar se o objeto foi adicionado no banco</w:t>
              </w:r>
            </w:ins>
          </w:p>
        </w:tc>
      </w:tr>
      <w:tr w:rsidR="00F83FC1" w:rsidRPr="00A27C74" w:rsidTr="00F83FC1">
        <w:trPr>
          <w:ins w:id="200"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01" w:author="mine" w:date="2013-03-25T23:34:00Z"/>
                <w:sz w:val="24"/>
                <w:szCs w:val="24"/>
                <w:lang w:val="pt-BR"/>
              </w:rPr>
            </w:pPr>
            <w:ins w:id="202" w:author="mine" w:date="2013-03-25T23:34:00Z">
              <w:r w:rsidRPr="00F83FC1">
                <w:rPr>
                  <w:rFonts w:ascii="Arial" w:hAnsi="Arial" w:cs="Arial"/>
                  <w:color w:val="000000"/>
                  <w:sz w:val="23"/>
                  <w:szCs w:val="23"/>
                  <w:lang w:val="pt-BR"/>
                </w:rPr>
                <w:t>TC-03</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03" w:author="mine" w:date="2013-03-25T23:34:00Z"/>
                <w:sz w:val="24"/>
                <w:szCs w:val="24"/>
                <w:lang w:val="pt-BR"/>
              </w:rPr>
            </w:pPr>
            <w:ins w:id="204" w:author="mine" w:date="2013-03-25T23:34:00Z">
              <w:r w:rsidRPr="00F83FC1">
                <w:rPr>
                  <w:rFonts w:ascii="Arial" w:hAnsi="Arial" w:cs="Arial"/>
                  <w:color w:val="000000"/>
                  <w:sz w:val="23"/>
                  <w:szCs w:val="23"/>
                  <w:lang w:val="pt-BR"/>
                </w:rPr>
                <w:t>Teste de delete</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05" w:author="mine" w:date="2013-03-25T23:34:00Z"/>
                <w:sz w:val="24"/>
                <w:szCs w:val="24"/>
                <w:lang w:val="pt-BR"/>
              </w:rPr>
            </w:pPr>
            <w:ins w:id="206" w:author="mine" w:date="2013-03-25T23:34:00Z">
              <w:r w:rsidRPr="00F83FC1">
                <w:rPr>
                  <w:rFonts w:ascii="Arial" w:hAnsi="Arial" w:cs="Arial"/>
                  <w:color w:val="000000"/>
                  <w:sz w:val="23"/>
                  <w:szCs w:val="23"/>
                  <w:lang w:val="pt-BR"/>
                </w:rPr>
                <w:t>Verificar se o objeto foi removido corretamente do banco</w:t>
              </w:r>
            </w:ins>
          </w:p>
        </w:tc>
      </w:tr>
      <w:tr w:rsidR="00F83FC1" w:rsidRPr="00A27C74" w:rsidTr="00F83FC1">
        <w:trPr>
          <w:ins w:id="207"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08" w:author="mine" w:date="2013-03-25T23:34:00Z"/>
                <w:sz w:val="24"/>
                <w:szCs w:val="24"/>
                <w:lang w:val="pt-BR"/>
              </w:rPr>
            </w:pPr>
            <w:ins w:id="209" w:author="mine" w:date="2013-03-25T23:34:00Z">
              <w:r w:rsidRPr="00F83FC1">
                <w:rPr>
                  <w:rFonts w:ascii="Arial" w:hAnsi="Arial" w:cs="Arial"/>
                  <w:color w:val="000000"/>
                  <w:sz w:val="23"/>
                  <w:szCs w:val="23"/>
                  <w:lang w:val="pt-BR"/>
                </w:rPr>
                <w:t>TC-04</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10" w:author="mine" w:date="2013-03-25T23:34:00Z"/>
                <w:sz w:val="24"/>
                <w:szCs w:val="24"/>
                <w:lang w:val="pt-BR"/>
              </w:rPr>
            </w:pPr>
            <w:ins w:id="211" w:author="mine" w:date="2013-03-25T23:34:00Z">
              <w:r w:rsidRPr="00F83FC1">
                <w:rPr>
                  <w:rFonts w:ascii="Arial" w:hAnsi="Arial" w:cs="Arial"/>
                  <w:color w:val="000000"/>
                  <w:sz w:val="23"/>
                  <w:szCs w:val="23"/>
                  <w:lang w:val="pt-BR"/>
                </w:rPr>
                <w:t>ControllerTest/LoadModel</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12" w:author="mine" w:date="2013-03-25T23:34:00Z"/>
                <w:sz w:val="24"/>
                <w:szCs w:val="24"/>
                <w:lang w:val="pt-BR"/>
              </w:rPr>
            </w:pPr>
            <w:ins w:id="213" w:author="mine" w:date="2013-03-25T23:34:00Z">
              <w:r w:rsidRPr="00F83FC1">
                <w:rPr>
                  <w:rFonts w:ascii="Arial" w:hAnsi="Arial" w:cs="Arial"/>
                  <w:color w:val="000000"/>
                  <w:sz w:val="23"/>
                  <w:szCs w:val="23"/>
                  <w:lang w:val="pt-BR"/>
                </w:rPr>
                <w:t>Testar a função de carregamento dos modelos nas classes do controlador</w:t>
              </w:r>
            </w:ins>
          </w:p>
        </w:tc>
      </w:tr>
      <w:tr w:rsidR="00F83FC1" w:rsidRPr="00A27C74" w:rsidTr="00F83FC1">
        <w:trPr>
          <w:ins w:id="214"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15" w:author="mine" w:date="2013-03-25T23:34:00Z"/>
                <w:sz w:val="24"/>
                <w:szCs w:val="24"/>
                <w:lang w:val="pt-BR"/>
              </w:rPr>
            </w:pPr>
            <w:ins w:id="216" w:author="mine" w:date="2013-03-25T23:34:00Z">
              <w:r w:rsidRPr="00F83FC1">
                <w:rPr>
                  <w:rFonts w:ascii="Arial" w:hAnsi="Arial" w:cs="Arial"/>
                  <w:color w:val="000000"/>
                  <w:sz w:val="23"/>
                  <w:szCs w:val="23"/>
                  <w:lang w:val="pt-BR"/>
                </w:rPr>
                <w:t>TC-05</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17" w:author="mine" w:date="2013-03-25T23:34:00Z"/>
                <w:sz w:val="24"/>
                <w:szCs w:val="24"/>
                <w:lang w:val="pt-BR"/>
              </w:rPr>
            </w:pPr>
            <w:ins w:id="218" w:author="mine" w:date="2013-03-25T23:34:00Z">
              <w:r w:rsidRPr="00F83FC1">
                <w:rPr>
                  <w:rFonts w:ascii="Arial" w:hAnsi="Arial" w:cs="Arial"/>
                  <w:color w:val="000000"/>
                  <w:sz w:val="23"/>
                  <w:szCs w:val="23"/>
                  <w:lang w:val="pt-BR"/>
                </w:rPr>
                <w:t>ControllerTest/ConstructClasses</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19" w:author="mine" w:date="2013-03-25T23:34:00Z"/>
                <w:sz w:val="24"/>
                <w:szCs w:val="24"/>
                <w:lang w:val="pt-BR"/>
              </w:rPr>
            </w:pPr>
            <w:ins w:id="220" w:author="mine" w:date="2013-03-25T23:34:00Z">
              <w:r w:rsidRPr="00F83FC1">
                <w:rPr>
                  <w:rFonts w:ascii="Arial" w:hAnsi="Arial" w:cs="Arial"/>
                  <w:color w:val="000000"/>
                  <w:sz w:val="23"/>
                  <w:szCs w:val="23"/>
                  <w:lang w:val="pt-BR"/>
                </w:rPr>
                <w:t>Testar o metodo de contrução de classes dentro dos controladores</w:t>
              </w:r>
            </w:ins>
          </w:p>
        </w:tc>
      </w:tr>
      <w:tr w:rsidR="00F83FC1" w:rsidRPr="00A27C74" w:rsidTr="00F83FC1">
        <w:trPr>
          <w:ins w:id="221"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22" w:author="mine" w:date="2013-03-25T23:34:00Z"/>
                <w:sz w:val="24"/>
                <w:szCs w:val="24"/>
                <w:lang w:val="pt-BR"/>
              </w:rPr>
            </w:pPr>
            <w:ins w:id="223" w:author="mine" w:date="2013-03-25T23:34:00Z">
              <w:r w:rsidRPr="00F83FC1">
                <w:rPr>
                  <w:rFonts w:ascii="Arial" w:hAnsi="Arial" w:cs="Arial"/>
                  <w:color w:val="000000"/>
                  <w:sz w:val="23"/>
                  <w:szCs w:val="23"/>
                  <w:lang w:val="pt-BR"/>
                </w:rPr>
                <w:t>TC-06</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24" w:author="mine" w:date="2013-03-25T23:34:00Z"/>
                <w:sz w:val="24"/>
                <w:szCs w:val="24"/>
                <w:lang w:val="pt-BR"/>
              </w:rPr>
            </w:pPr>
            <w:ins w:id="225" w:author="mine" w:date="2013-03-25T23:34:00Z">
              <w:r w:rsidRPr="00F83FC1">
                <w:rPr>
                  <w:rFonts w:ascii="Arial" w:hAnsi="Arial" w:cs="Arial"/>
                  <w:color w:val="000000"/>
                  <w:sz w:val="23"/>
                  <w:szCs w:val="23"/>
                  <w:lang w:val="pt-BR"/>
                </w:rPr>
                <w:t>ControllerTest/AliasName</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26" w:author="mine" w:date="2013-03-25T23:34:00Z"/>
                <w:sz w:val="24"/>
                <w:szCs w:val="24"/>
                <w:lang w:val="pt-BR"/>
              </w:rPr>
            </w:pPr>
            <w:ins w:id="227" w:author="mine" w:date="2013-03-25T23:34:00Z">
              <w:r w:rsidRPr="00F83FC1">
                <w:rPr>
                  <w:rFonts w:ascii="Arial" w:hAnsi="Arial" w:cs="Arial"/>
                  <w:color w:val="000000"/>
                  <w:sz w:val="23"/>
                  <w:szCs w:val="23"/>
                  <w:lang w:val="pt-BR"/>
                </w:rPr>
                <w:t>Testar a agregação de Alias nos controllers</w:t>
              </w:r>
            </w:ins>
          </w:p>
        </w:tc>
      </w:tr>
      <w:tr w:rsidR="00F83FC1" w:rsidRPr="00A27C74" w:rsidTr="00F83FC1">
        <w:trPr>
          <w:ins w:id="228"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29" w:author="mine" w:date="2013-03-25T23:34:00Z"/>
                <w:sz w:val="24"/>
                <w:szCs w:val="24"/>
                <w:lang w:val="pt-BR"/>
              </w:rPr>
            </w:pPr>
            <w:ins w:id="230" w:author="mine" w:date="2013-03-25T23:34:00Z">
              <w:r w:rsidRPr="00F83FC1">
                <w:rPr>
                  <w:rFonts w:ascii="Arial" w:hAnsi="Arial" w:cs="Arial"/>
                  <w:color w:val="000000"/>
                  <w:sz w:val="23"/>
                  <w:szCs w:val="23"/>
                  <w:lang w:val="pt-BR"/>
                </w:rPr>
                <w:t>TC-07</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31" w:author="mine" w:date="2013-03-25T23:34:00Z"/>
                <w:sz w:val="24"/>
                <w:szCs w:val="24"/>
                <w:lang w:val="pt-BR"/>
              </w:rPr>
            </w:pPr>
            <w:ins w:id="232" w:author="mine" w:date="2013-03-25T23:34:00Z">
              <w:r w:rsidRPr="00F83FC1">
                <w:rPr>
                  <w:rFonts w:ascii="Arial" w:hAnsi="Arial" w:cs="Arial"/>
                  <w:color w:val="000000"/>
                  <w:sz w:val="23"/>
                  <w:szCs w:val="23"/>
                  <w:lang w:val="pt-BR"/>
                </w:rPr>
                <w:t>ControllerTest/Flash</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33" w:author="mine" w:date="2013-03-25T23:34:00Z"/>
                <w:sz w:val="24"/>
                <w:szCs w:val="24"/>
                <w:lang w:val="pt-BR"/>
              </w:rPr>
            </w:pPr>
            <w:ins w:id="234" w:author="mine" w:date="2013-03-25T23:34:00Z">
              <w:r w:rsidRPr="00F83FC1">
                <w:rPr>
                  <w:rFonts w:ascii="Arial" w:hAnsi="Arial" w:cs="Arial"/>
                  <w:color w:val="000000"/>
                  <w:sz w:val="23"/>
                  <w:szCs w:val="23"/>
                  <w:lang w:val="pt-BR"/>
                </w:rPr>
                <w:t>Testar o metodo flash do controlador, verificar se retorna a mensagem esperada.</w:t>
              </w:r>
            </w:ins>
          </w:p>
        </w:tc>
      </w:tr>
      <w:tr w:rsidR="00F83FC1" w:rsidRPr="00A27C74" w:rsidTr="00F83FC1">
        <w:trPr>
          <w:ins w:id="235"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36" w:author="mine" w:date="2013-03-25T23:34:00Z"/>
                <w:sz w:val="24"/>
                <w:szCs w:val="24"/>
                <w:lang w:val="pt-BR"/>
              </w:rPr>
            </w:pPr>
            <w:ins w:id="237" w:author="mine" w:date="2013-03-25T23:34:00Z">
              <w:r w:rsidRPr="00F83FC1">
                <w:rPr>
                  <w:rFonts w:ascii="Arial" w:hAnsi="Arial" w:cs="Arial"/>
                  <w:color w:val="000000"/>
                  <w:sz w:val="23"/>
                  <w:szCs w:val="23"/>
                  <w:lang w:val="pt-BR"/>
                </w:rPr>
                <w:t>TC-08</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38" w:author="mine" w:date="2013-03-25T23:34:00Z"/>
                <w:sz w:val="24"/>
                <w:szCs w:val="24"/>
                <w:lang w:val="pt-BR"/>
              </w:rPr>
            </w:pPr>
            <w:ins w:id="239" w:author="mine" w:date="2013-03-25T23:34:00Z">
              <w:r w:rsidRPr="00F83FC1">
                <w:rPr>
                  <w:rFonts w:ascii="Arial" w:hAnsi="Arial" w:cs="Arial"/>
                  <w:color w:val="000000"/>
                  <w:sz w:val="23"/>
                  <w:szCs w:val="23"/>
                  <w:lang w:val="pt-BR"/>
                </w:rPr>
                <w:t>ControllerTest/ControllerSet</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40" w:author="mine" w:date="2013-03-25T23:34:00Z"/>
                <w:sz w:val="24"/>
                <w:szCs w:val="24"/>
                <w:lang w:val="pt-BR"/>
              </w:rPr>
            </w:pPr>
            <w:ins w:id="241" w:author="mine" w:date="2013-03-25T23:34:00Z">
              <w:r w:rsidRPr="00F83FC1">
                <w:rPr>
                  <w:rFonts w:ascii="Arial" w:hAnsi="Arial" w:cs="Arial"/>
                  <w:color w:val="000000"/>
                  <w:sz w:val="23"/>
                  <w:szCs w:val="23"/>
                  <w:lang w:val="pt-BR"/>
                </w:rPr>
                <w:t>Testar o metodo set que inseri uma variável para ser usada na view</w:t>
              </w:r>
            </w:ins>
          </w:p>
        </w:tc>
      </w:tr>
      <w:tr w:rsidR="00F83FC1" w:rsidRPr="00A27C74" w:rsidTr="00F83FC1">
        <w:trPr>
          <w:ins w:id="242"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43" w:author="mine" w:date="2013-03-25T23:34:00Z"/>
                <w:sz w:val="24"/>
                <w:szCs w:val="24"/>
                <w:lang w:val="pt-BR"/>
              </w:rPr>
            </w:pPr>
            <w:ins w:id="244" w:author="mine" w:date="2013-03-25T23:34:00Z">
              <w:r w:rsidRPr="00F83FC1">
                <w:rPr>
                  <w:rFonts w:ascii="Arial" w:hAnsi="Arial" w:cs="Arial"/>
                  <w:color w:val="000000"/>
                  <w:sz w:val="23"/>
                  <w:szCs w:val="23"/>
                  <w:lang w:val="pt-BR"/>
                </w:rPr>
                <w:t>TC-09</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45" w:author="mine" w:date="2013-03-25T23:34:00Z"/>
                <w:sz w:val="24"/>
                <w:szCs w:val="24"/>
                <w:lang w:val="pt-BR"/>
              </w:rPr>
            </w:pPr>
            <w:ins w:id="246" w:author="mine" w:date="2013-03-25T23:34:00Z">
              <w:r w:rsidRPr="00F83FC1">
                <w:rPr>
                  <w:rFonts w:ascii="Arial" w:hAnsi="Arial" w:cs="Arial"/>
                  <w:color w:val="000000"/>
                  <w:sz w:val="23"/>
                  <w:szCs w:val="23"/>
                  <w:lang w:val="pt-BR"/>
                </w:rPr>
                <w:t>ControllerTest/Render</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47" w:author="mine" w:date="2013-03-25T23:34:00Z"/>
                <w:sz w:val="24"/>
                <w:szCs w:val="24"/>
                <w:lang w:val="pt-BR"/>
              </w:rPr>
            </w:pPr>
            <w:ins w:id="248" w:author="mine" w:date="2013-03-25T23:34:00Z">
              <w:r w:rsidRPr="00F83FC1">
                <w:rPr>
                  <w:rFonts w:ascii="Arial" w:hAnsi="Arial" w:cs="Arial"/>
                  <w:color w:val="000000"/>
                  <w:sz w:val="23"/>
                  <w:szCs w:val="23"/>
                  <w:lang w:val="pt-BR"/>
                </w:rPr>
                <w:t>Testa a lógica do despachar dos controllers para as views, verifica se a view esta dentro do seu layoyt e se todas a variaveis estão sendo alocadas</w:t>
              </w:r>
            </w:ins>
          </w:p>
        </w:tc>
      </w:tr>
      <w:tr w:rsidR="00F83FC1" w:rsidRPr="00A27C74" w:rsidTr="00F83FC1">
        <w:trPr>
          <w:ins w:id="249" w:author="mine" w:date="2013-03-25T23:34: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50" w:author="mine" w:date="2013-03-25T23:34:00Z"/>
                <w:sz w:val="24"/>
                <w:szCs w:val="24"/>
                <w:lang w:val="pt-BR"/>
              </w:rPr>
            </w:pPr>
            <w:ins w:id="251" w:author="mine" w:date="2013-03-25T23:34:00Z">
              <w:r w:rsidRPr="00F83FC1">
                <w:rPr>
                  <w:rFonts w:ascii="Arial" w:hAnsi="Arial" w:cs="Arial"/>
                  <w:color w:val="000000"/>
                  <w:sz w:val="23"/>
                  <w:szCs w:val="23"/>
                  <w:lang w:val="pt-BR"/>
                </w:rPr>
                <w:t>TC-10</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52" w:author="mine" w:date="2013-03-25T23:34:00Z"/>
                <w:sz w:val="24"/>
                <w:szCs w:val="24"/>
                <w:lang w:val="pt-BR"/>
              </w:rPr>
            </w:pPr>
            <w:ins w:id="253" w:author="mine" w:date="2013-03-25T23:34:00Z">
              <w:r w:rsidRPr="00F83FC1">
                <w:rPr>
                  <w:rFonts w:ascii="Arial" w:hAnsi="Arial" w:cs="Arial"/>
                  <w:color w:val="000000"/>
                  <w:sz w:val="23"/>
                  <w:szCs w:val="23"/>
                  <w:lang w:val="pt-BR"/>
                </w:rPr>
                <w:t>ControllerTestCaseSuite</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ins w:id="254" w:author="mine" w:date="2013-03-25T23:34:00Z"/>
                <w:sz w:val="24"/>
                <w:szCs w:val="24"/>
                <w:lang w:val="pt-BR"/>
              </w:rPr>
            </w:pPr>
            <w:ins w:id="255" w:author="mine" w:date="2013-03-25T23:34:00Z">
              <w:r w:rsidRPr="00F83FC1">
                <w:rPr>
                  <w:rFonts w:ascii="Arial" w:hAnsi="Arial" w:cs="Arial"/>
                  <w:color w:val="000000"/>
                  <w:sz w:val="23"/>
                  <w:szCs w:val="23"/>
                  <w:lang w:val="pt-BR"/>
                </w:rPr>
                <w:t>Suite de testes para ver os casos de teste gerados para o Controller verificando os seus plugins, rotas, dados e as ações de cada um deles</w:t>
              </w:r>
            </w:ins>
          </w:p>
        </w:tc>
      </w:tr>
    </w:tbl>
    <w:p w:rsidR="00F83FC1" w:rsidRDefault="00F83FC1" w:rsidP="00F83FC1">
      <w:pPr>
        <w:outlineLvl w:val="1"/>
        <w:rPr>
          <w:ins w:id="256" w:author="mine" w:date="2013-03-25T23:34:00Z"/>
          <w:rFonts w:ascii="Arial" w:hAnsi="Arial" w:cs="Arial"/>
          <w:b/>
          <w:bCs/>
          <w:color w:val="000000"/>
          <w:sz w:val="36"/>
          <w:szCs w:val="36"/>
          <w:lang w:val="pt-BR"/>
        </w:rPr>
      </w:pPr>
    </w:p>
    <w:p w:rsidR="00F83FC1" w:rsidRDefault="00F83FC1" w:rsidP="00F83FC1">
      <w:pPr>
        <w:outlineLvl w:val="1"/>
        <w:rPr>
          <w:ins w:id="257" w:author="mine" w:date="2013-03-25T23:34:00Z"/>
          <w:rFonts w:ascii="Arial" w:hAnsi="Arial" w:cs="Arial"/>
          <w:b/>
          <w:bCs/>
          <w:color w:val="000000"/>
          <w:sz w:val="36"/>
          <w:szCs w:val="36"/>
          <w:lang w:val="pt-BR"/>
        </w:rPr>
      </w:pPr>
    </w:p>
    <w:p w:rsidR="000E3B4F" w:rsidRPr="00A27C74" w:rsidRDefault="000E3B4F" w:rsidP="000E3B4F">
      <w:pPr>
        <w:rPr>
          <w:ins w:id="258" w:author="mine" w:date="2013-03-25T23:34:00Z"/>
          <w:lang w:val="pt-BR"/>
        </w:rPr>
      </w:pPr>
    </w:p>
    <w:p w:rsidR="000E3B4F" w:rsidRDefault="000E3B4F" w:rsidP="000E3B4F">
      <w:pPr>
        <w:ind w:left="644"/>
        <w:rPr>
          <w:ins w:id="259" w:author="mine" w:date="2013-03-25T23:34:00Z"/>
          <w:lang w:val="pt-BR"/>
        </w:rPr>
      </w:pPr>
    </w:p>
    <w:p w:rsidR="000E3B4F" w:rsidRDefault="000E3B4F" w:rsidP="000E3B4F">
      <w:pPr>
        <w:rPr>
          <w:ins w:id="260" w:author="mine" w:date="2013-03-25T23:34:00Z"/>
          <w:lang w:val="pt-BR"/>
        </w:rPr>
      </w:pPr>
    </w:p>
    <w:p w:rsidR="005A0D6C" w:rsidRPr="000E3B4F" w:rsidRDefault="005A0D6C">
      <w:pPr>
        <w:rPr>
          <w:lang w:val="pt-BR"/>
          <w:rPrChange w:id="261" w:author="mine" w:date="2013-03-25T23:34:00Z">
            <w:rPr/>
          </w:rPrChange>
        </w:rPr>
      </w:pPr>
    </w:p>
    <w:sectPr w:rsidR="005A0D6C" w:rsidRPr="000E3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
    <w:nsid w:val="532459E2"/>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
    <w:nsid w:val="78A75EDE"/>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4F"/>
    <w:rsid w:val="000E3B4F"/>
    <w:rsid w:val="00467165"/>
    <w:rsid w:val="00571236"/>
    <w:rsid w:val="005A0D6C"/>
    <w:rsid w:val="006B7DED"/>
    <w:rsid w:val="00812BBA"/>
    <w:rsid w:val="00A27C74"/>
    <w:rsid w:val="00B61634"/>
    <w:rsid w:val="00C94DFD"/>
    <w:rsid w:val="00F83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AC35"/>
  <w15:chartTrackingRefBased/>
  <w15:docId w15:val="{66FF8331-D576-400A-93A4-2EABA3B0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C74"/>
    <w:pPr>
      <w:spacing w:after="0" w:line="240" w:lineRule="auto"/>
      <w:pPrChange w:id="0" w:author="mine" w:date="2013-03-25T23:34:00Z">
        <w:pPr>
          <w:spacing w:after="160" w:line="259" w:lineRule="auto"/>
        </w:pPr>
      </w:pPrChange>
    </w:pPr>
    <w:rPr>
      <w:rFonts w:ascii="Times New Roman" w:eastAsia="Times New Roman" w:hAnsi="Times New Roman" w:cs="Times New Roman"/>
      <w:sz w:val="20"/>
      <w:szCs w:val="20"/>
      <w:lang w:val="en-US" w:eastAsia="pt-BR"/>
      <w:rPrChange w:id="0" w:author="mine" w:date="2013-03-25T23:34:00Z">
        <w:rPr>
          <w:rFonts w:asciiTheme="minorHAnsi" w:eastAsiaTheme="minorHAnsi" w:hAnsiTheme="minorHAnsi" w:cstheme="minorBidi"/>
          <w:sz w:val="22"/>
          <w:szCs w:val="22"/>
          <w:lang w:val="pt-BR" w:eastAsia="en-US" w:bidi="ar-SA"/>
        </w:rPr>
      </w:rPrChange>
    </w:rPr>
  </w:style>
  <w:style w:type="paragraph" w:styleId="Heading1">
    <w:name w:val="heading 1"/>
    <w:basedOn w:val="Normal"/>
    <w:next w:val="Normal"/>
    <w:link w:val="Heading1Char"/>
    <w:qFormat/>
    <w:rsid w:val="000E3B4F"/>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0E3B4F"/>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0E3B4F"/>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B4F"/>
    <w:rPr>
      <w:rFonts w:ascii="Arial" w:eastAsia="Times New Roman" w:hAnsi="Arial" w:cs="Times New Roman"/>
      <w:b/>
      <w:kern w:val="28"/>
      <w:sz w:val="28"/>
      <w:szCs w:val="20"/>
      <w:lang w:val="en-US" w:eastAsia="pt-BR"/>
    </w:rPr>
  </w:style>
  <w:style w:type="character" w:customStyle="1" w:styleId="Heading2Char">
    <w:name w:val="Heading 2 Char"/>
    <w:basedOn w:val="DefaultParagraphFont"/>
    <w:link w:val="Heading2"/>
    <w:semiHidden/>
    <w:rsid w:val="000E3B4F"/>
    <w:rPr>
      <w:rFonts w:ascii="Arial" w:eastAsia="Times New Roman" w:hAnsi="Arial" w:cs="Times New Roman"/>
      <w:b/>
      <w:i/>
      <w:sz w:val="24"/>
      <w:szCs w:val="20"/>
      <w:lang w:val="en-US" w:eastAsia="pt-BR"/>
    </w:rPr>
  </w:style>
  <w:style w:type="character" w:customStyle="1" w:styleId="Heading3Char">
    <w:name w:val="Heading 3 Char"/>
    <w:basedOn w:val="DefaultParagraphFont"/>
    <w:link w:val="Heading3"/>
    <w:semiHidden/>
    <w:rsid w:val="000E3B4F"/>
    <w:rPr>
      <w:rFonts w:ascii="Arial" w:eastAsia="Times New Roman" w:hAnsi="Arial" w:cs="Times New Roman"/>
      <w:sz w:val="24"/>
      <w:szCs w:val="20"/>
      <w:lang w:val="en-US" w:eastAsia="pt-BR"/>
    </w:rPr>
  </w:style>
  <w:style w:type="paragraph" w:customStyle="1" w:styleId="Normal1">
    <w:name w:val="Normal1"/>
    <w:rsid w:val="000E3B4F"/>
    <w:pPr>
      <w:spacing w:after="0" w:line="276" w:lineRule="auto"/>
    </w:pPr>
    <w:rPr>
      <w:rFonts w:ascii="Arial" w:eastAsia="Arial" w:hAnsi="Arial" w:cs="Arial"/>
      <w:color w:val="000000"/>
      <w:lang w:eastAsia="pt-BR"/>
    </w:rPr>
  </w:style>
  <w:style w:type="paragraph" w:styleId="Revision">
    <w:name w:val="Revision"/>
    <w:hidden/>
    <w:uiPriority w:val="99"/>
    <w:semiHidden/>
    <w:rsid w:val="00A27C74"/>
    <w:pPr>
      <w:spacing w:after="0" w:line="240" w:lineRule="auto"/>
    </w:pPr>
    <w:rPr>
      <w:rFonts w:ascii="Times New Roman" w:eastAsia="Times New Roman" w:hAnsi="Times New Roman" w:cs="Times New Roman"/>
      <w:sz w:val="20"/>
      <w:szCs w:val="20"/>
      <w:lang w:val="en-US" w:eastAsia="pt-BR"/>
    </w:rPr>
  </w:style>
  <w:style w:type="paragraph" w:styleId="BalloonText">
    <w:name w:val="Balloon Text"/>
    <w:basedOn w:val="Normal"/>
    <w:link w:val="BalloonTextChar"/>
    <w:uiPriority w:val="99"/>
    <w:semiHidden/>
    <w:unhideWhenUsed/>
    <w:rsid w:val="00A27C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C74"/>
    <w:rPr>
      <w:rFonts w:ascii="Segoe UI" w:eastAsia="Times New Roman" w:hAnsi="Segoe UI" w:cs="Segoe UI"/>
      <w:sz w:val="18"/>
      <w:szCs w:val="18"/>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136">
      <w:bodyDiv w:val="1"/>
      <w:marLeft w:val="0"/>
      <w:marRight w:val="0"/>
      <w:marTop w:val="0"/>
      <w:marBottom w:val="0"/>
      <w:divBdr>
        <w:top w:val="none" w:sz="0" w:space="0" w:color="auto"/>
        <w:left w:val="none" w:sz="0" w:space="0" w:color="auto"/>
        <w:bottom w:val="none" w:sz="0" w:space="0" w:color="auto"/>
        <w:right w:val="none" w:sz="0" w:space="0" w:color="auto"/>
      </w:divBdr>
      <w:divsChild>
        <w:div w:id="1643151225">
          <w:marLeft w:val="0"/>
          <w:marRight w:val="0"/>
          <w:marTop w:val="0"/>
          <w:marBottom w:val="0"/>
          <w:divBdr>
            <w:top w:val="none" w:sz="0" w:space="0" w:color="auto"/>
            <w:left w:val="none" w:sz="0" w:space="0" w:color="auto"/>
            <w:bottom w:val="none" w:sz="0" w:space="0" w:color="auto"/>
            <w:right w:val="none" w:sz="0" w:space="0" w:color="auto"/>
          </w:divBdr>
        </w:div>
      </w:divsChild>
    </w:div>
    <w:div w:id="527138388">
      <w:bodyDiv w:val="1"/>
      <w:marLeft w:val="0"/>
      <w:marRight w:val="0"/>
      <w:marTop w:val="0"/>
      <w:marBottom w:val="0"/>
      <w:divBdr>
        <w:top w:val="none" w:sz="0" w:space="0" w:color="auto"/>
        <w:left w:val="none" w:sz="0" w:space="0" w:color="auto"/>
        <w:bottom w:val="none" w:sz="0" w:space="0" w:color="auto"/>
        <w:right w:val="none" w:sz="0" w:space="0" w:color="auto"/>
      </w:divBdr>
    </w:div>
    <w:div w:id="2092310157">
      <w:bodyDiv w:val="1"/>
      <w:marLeft w:val="0"/>
      <w:marRight w:val="0"/>
      <w:marTop w:val="0"/>
      <w:marBottom w:val="0"/>
      <w:divBdr>
        <w:top w:val="none" w:sz="0" w:space="0" w:color="auto"/>
        <w:left w:val="none" w:sz="0" w:space="0" w:color="auto"/>
        <w:bottom w:val="none" w:sz="0" w:space="0" w:color="auto"/>
        <w:right w:val="none" w:sz="0" w:space="0" w:color="auto"/>
      </w:divBdr>
      <w:divsChild>
        <w:div w:id="89131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B87E-7EA1-497E-9678-04DE90DF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Nadhine</dc:creator>
  <cp:keywords/>
  <dc:description/>
  <cp:lastModifiedBy>Nadhine</cp:lastModifiedBy>
  <cp:revision>3</cp:revision>
  <dcterms:created xsi:type="dcterms:W3CDTF">2013-03-26T02:31:00Z</dcterms:created>
  <dcterms:modified xsi:type="dcterms:W3CDTF">2013-03-26T02:34:00Z</dcterms:modified>
</cp:coreProperties>
</file>